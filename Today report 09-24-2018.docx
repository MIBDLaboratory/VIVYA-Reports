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D322" w14:textId="0F7B1DA5" w:rsidR="00C258FD" w:rsidRPr="00010843" w:rsidRDefault="00F42A3D" w:rsidP="00010843">
      <w:pPr>
        <w:rPr>
          <w:rFonts w:eastAsia="+mn-ea" w:cs="+mn-cs"/>
          <w:color w:val="000000"/>
          <w:kern w:val="24"/>
        </w:rPr>
      </w:pPr>
      <w:bookmarkStart w:id="0" w:name="_Hlk482016249"/>
      <w:bookmarkEnd w:id="0"/>
      <w:r w:rsidRPr="002D24B4">
        <w:rPr>
          <w:rFonts w:ascii="Times New Roman" w:hAnsi="Times New Roman" w:cs="Times New Roman"/>
          <w:b/>
          <w:sz w:val="20"/>
          <w:szCs w:val="20"/>
        </w:rPr>
        <w:t>Project</w:t>
      </w:r>
      <w:r w:rsidRPr="008E3DD3">
        <w:rPr>
          <w:rFonts w:ascii="Times New Roman" w:hAnsi="Times New Roman" w:cs="Times New Roman"/>
          <w:sz w:val="20"/>
          <w:szCs w:val="20"/>
        </w:rPr>
        <w:t xml:space="preserve">: </w:t>
      </w:r>
      <w:r w:rsidR="008E3DD3" w:rsidRPr="008E3DD3">
        <w:rPr>
          <w:rFonts w:ascii="Times New Roman" w:hAnsi="Times New Roman" w:cs="Times New Roman"/>
          <w:sz w:val="20"/>
          <w:szCs w:val="20"/>
        </w:rPr>
        <w:t>Health</w:t>
      </w:r>
      <w:r w:rsidR="00AA5CEC" w:rsidRPr="002D24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06AC">
        <w:rPr>
          <w:rFonts w:ascii="Times New Roman" w:hAnsi="Times New Roman" w:cs="Times New Roman"/>
          <w:sz w:val="20"/>
          <w:szCs w:val="20"/>
        </w:rPr>
        <w:t>a</w:t>
      </w:r>
      <w:r w:rsidR="00EF77CD">
        <w:rPr>
          <w:rFonts w:ascii="Times New Roman" w:hAnsi="Times New Roman" w:cs="Times New Roman"/>
          <w:sz w:val="20"/>
          <w:szCs w:val="20"/>
        </w:rPr>
        <w:t>ctivity recognition using active learning</w:t>
      </w:r>
      <w:r w:rsidR="00D206AC">
        <w:rPr>
          <w:rFonts w:ascii="Times New Roman" w:hAnsi="Times New Roman" w:cs="Times New Roman"/>
          <w:sz w:val="20"/>
          <w:szCs w:val="20"/>
        </w:rPr>
        <w:t>.</w:t>
      </w:r>
    </w:p>
    <w:p w14:paraId="0F996C51" w14:textId="27B00598" w:rsidR="00FE7579" w:rsidRPr="00010843" w:rsidRDefault="00C258FD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Area: </w:t>
      </w:r>
      <w:r w:rsidR="00D206AC">
        <w:rPr>
          <w:rFonts w:ascii="Times New Roman" w:hAnsi="Times New Roman" w:cs="Times New Roman"/>
          <w:sz w:val="20"/>
          <w:szCs w:val="20"/>
        </w:rPr>
        <w:t>Active Learning, Machine Learning.</w:t>
      </w:r>
    </w:p>
    <w:p w14:paraId="0BDD20FE" w14:textId="4512ECBB" w:rsidR="00F42A3D" w:rsidRPr="00010843" w:rsidRDefault="00AD39CE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010843" w:rsidRPr="00010843">
        <w:rPr>
          <w:rFonts w:ascii="Times New Roman" w:hAnsi="Times New Roman" w:cs="Times New Roman"/>
          <w:sz w:val="20"/>
          <w:szCs w:val="20"/>
        </w:rPr>
        <w:t>September</w:t>
      </w:r>
      <w:r w:rsidRPr="00010843">
        <w:rPr>
          <w:rFonts w:ascii="Times New Roman" w:hAnsi="Times New Roman" w:cs="Times New Roman"/>
          <w:sz w:val="20"/>
          <w:szCs w:val="20"/>
        </w:rPr>
        <w:t xml:space="preserve"> </w:t>
      </w:r>
      <w:r w:rsidR="00FA6246">
        <w:rPr>
          <w:rFonts w:ascii="Times New Roman" w:hAnsi="Times New Roman" w:cs="Times New Roman"/>
          <w:sz w:val="20"/>
          <w:szCs w:val="20"/>
        </w:rPr>
        <w:t>24</w:t>
      </w:r>
      <w:r w:rsidR="00010843" w:rsidRPr="00010843">
        <w:rPr>
          <w:rFonts w:ascii="Times New Roman" w:hAnsi="Times New Roman" w:cs="Times New Roman"/>
          <w:sz w:val="20"/>
          <w:szCs w:val="20"/>
        </w:rPr>
        <w:t>, 2018</w:t>
      </w:r>
    </w:p>
    <w:p w14:paraId="3D476147" w14:textId="37D78D7B" w:rsidR="009D1FE2" w:rsidRPr="002D24B4" w:rsidRDefault="009301A1" w:rsidP="00F01AB4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People: </w:t>
      </w:r>
      <w:r w:rsidR="00010843" w:rsidRPr="00010843">
        <w:rPr>
          <w:rFonts w:ascii="Times New Roman" w:hAnsi="Times New Roman" w:cs="Times New Roman"/>
          <w:sz w:val="20"/>
          <w:szCs w:val="20"/>
        </w:rPr>
        <w:t>Vivya Kalidindi</w:t>
      </w:r>
      <w:r w:rsidR="00C30900" w:rsidRPr="00010843">
        <w:rPr>
          <w:rFonts w:ascii="Times New Roman" w:hAnsi="Times New Roman" w:cs="Times New Roman"/>
          <w:sz w:val="20"/>
          <w:szCs w:val="20"/>
        </w:rPr>
        <w:t xml:space="preserve">, Dr. </w:t>
      </w:r>
      <w:r w:rsidR="00420753" w:rsidRPr="00010843">
        <w:rPr>
          <w:rFonts w:ascii="Times New Roman" w:hAnsi="Times New Roman" w:cs="Times New Roman"/>
          <w:sz w:val="20"/>
          <w:szCs w:val="20"/>
        </w:rPr>
        <w:t xml:space="preserve">Pradeep </w:t>
      </w:r>
      <w:r w:rsidR="00C30900" w:rsidRPr="00010843">
        <w:rPr>
          <w:rFonts w:ascii="Times New Roman" w:hAnsi="Times New Roman" w:cs="Times New Roman"/>
          <w:sz w:val="20"/>
          <w:szCs w:val="20"/>
        </w:rPr>
        <w:t>Chowriappa</w:t>
      </w:r>
      <w:r w:rsidR="00F01AB4">
        <w:rPr>
          <w:rFonts w:ascii="Times New Roman" w:hAnsi="Times New Roman" w:cs="Times New Roman"/>
          <w:sz w:val="20"/>
          <w:szCs w:val="20"/>
        </w:rPr>
        <w:tab/>
      </w:r>
    </w:p>
    <w:p w14:paraId="55854AEE" w14:textId="08AB3870" w:rsidR="007C063B" w:rsidRPr="007C063B" w:rsidRDefault="00470FA7" w:rsidP="007C063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Objective:</w:t>
      </w:r>
      <w:r w:rsidR="00772BA7" w:rsidRPr="007B1DF4">
        <w:rPr>
          <w:color w:val="000000"/>
          <w:sz w:val="20"/>
          <w:szCs w:val="20"/>
          <w:shd w:val="clear" w:color="auto" w:fill="FFFFFF"/>
        </w:rPr>
        <w:t> 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deeper look into 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physical </w:t>
      </w:r>
      <w:r w:rsidR="00F01A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activity [1]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food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01AB4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intake</w:t>
      </w:r>
      <w:r w:rsidR="00F01A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[2]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can reveal patterns of both healthy and unhealthy behavior that could be leveraged for personalized </w:t>
      </w:r>
      <w:r w:rsidR="005607EB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feedback</w:t>
      </w:r>
      <w:r w:rsidR="005607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[7]</w:t>
      </w:r>
      <w:r w:rsidR="00772B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using smartphones </w:t>
      </w:r>
      <w:r w:rsidR="00EA63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sensors [</w:t>
      </w:r>
      <w:r w:rsidR="00772B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1]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="007C063B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>Health tracking devices and apps can also act as an incentive for patients to tak</w:t>
      </w:r>
      <w:r w:rsidR="007C063B">
        <w:rPr>
          <w:rFonts w:ascii="Times New Roman" w:eastAsia="Times New Roman" w:hAnsi="Times New Roman" w:cs="Times New Roman"/>
          <w:sz w:val="20"/>
          <w:szCs w:val="20"/>
          <w:lang w:val="en-IN"/>
        </w:rPr>
        <w:t>e charge of their own wellness. People</w:t>
      </w:r>
      <w:r w:rsidR="00116862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can refine their activity</w:t>
      </w:r>
      <w:r w:rsidR="007C063B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or view how far they’ve come in their training.</w:t>
      </w:r>
    </w:p>
    <w:p w14:paraId="5E58C741" w14:textId="156EC657" w:rsidR="0077408D" w:rsidRDefault="00EF77CD" w:rsidP="007C06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10843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 xml:space="preserve">detect the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health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-care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for</w:t>
      </w:r>
      <w:r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humans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ranging from personal fitness to elder </w:t>
      </w:r>
      <w:r w:rsidR="007C063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care [</w:t>
      </w:r>
      <w:r w:rsidR="005607E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6]</w:t>
      </w:r>
      <w:r w:rsidR="00CB495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by providing calorie deficit by way of decreased food intake and increasing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physical activity</w:t>
      </w:r>
      <w:r w:rsidR="00C12FD7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through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sending 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automated </w:t>
      </w:r>
      <w:r w:rsidR="00953BE8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personalized feedback</w:t>
      </w:r>
      <w:r w:rsidR="00C12FD7">
        <w:rPr>
          <w:rFonts w:ascii="Times New Roman" w:hAnsi="Times New Roman" w:cs="Times New Roman"/>
          <w:sz w:val="20"/>
          <w:szCs w:val="20"/>
        </w:rPr>
        <w:t xml:space="preserve"> </w:t>
      </w:r>
      <w:r w:rsidR="00953BE8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without human </w:t>
      </w:r>
      <w:r w:rsidR="007C063B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interpretation</w:t>
      </w:r>
      <w:r w:rsidR="007C06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14:paraId="7040BFBE" w14:textId="0784F25F" w:rsidR="00772BA7" w:rsidRPr="00116862" w:rsidRDefault="0077408D" w:rsidP="007C06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Multi-Armed Bandit (MAD)</w:t>
      </w:r>
      <w:r w:rsidR="00D434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model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[4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][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5] will not dynamically</w:t>
      </w:r>
      <w:r w:rsidR="00073580" w:rsidRPr="000735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796CF2" w:rsidRPr="00073580">
        <w:rPr>
          <w:rFonts w:ascii="Times New Roman" w:hAnsi="Times New Roman" w:cs="Times New Roman"/>
          <w:sz w:val="20"/>
          <w:szCs w:val="20"/>
        </w:rPr>
        <w:t>learn</w:t>
      </w:r>
      <w:r w:rsidR="00073580" w:rsidRPr="00073580">
        <w:rPr>
          <w:rFonts w:ascii="Times New Roman" w:hAnsi="Times New Roman" w:cs="Times New Roman"/>
          <w:sz w:val="20"/>
          <w:szCs w:val="20"/>
        </w:rPr>
        <w:t xml:space="preserve"> a user’s physical activity and dietary behavior and strategically suggests changes to those behaviors for a healthier </w:t>
      </w:r>
      <w:r w:rsidRPr="00073580">
        <w:rPr>
          <w:rFonts w:ascii="Times New Roman" w:hAnsi="Times New Roman" w:cs="Times New Roman"/>
          <w:sz w:val="20"/>
          <w:szCs w:val="20"/>
        </w:rPr>
        <w:t>lifestyle</w:t>
      </w:r>
      <w:r>
        <w:rPr>
          <w:rFonts w:ascii="Times New Roman" w:hAnsi="Times New Roman" w:cs="Times New Roman"/>
          <w:sz w:val="20"/>
          <w:szCs w:val="20"/>
        </w:rPr>
        <w:t xml:space="preserve"> but also maximize the changes of achieving calorie loss</w:t>
      </w:r>
      <w:r w:rsidRPr="00073580">
        <w:rPr>
          <w:rFonts w:ascii="Times New Roman" w:hAnsi="Times New Roman" w:cs="Times New Roman"/>
          <w:sz w:val="20"/>
          <w:szCs w:val="20"/>
        </w:rPr>
        <w:t>.</w:t>
      </w:r>
      <w:r w:rsidR="00820D47">
        <w:rPr>
          <w:rFonts w:ascii="Times New Roman" w:hAnsi="Times New Roman" w:cs="Times New Roman"/>
          <w:sz w:val="20"/>
          <w:szCs w:val="20"/>
        </w:rPr>
        <w:t xml:space="preserve"> Maximization is achieved by strategically suggestion a fusion of frequent and infrequent health behaviors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0D47">
        <w:rPr>
          <w:rFonts w:ascii="Times New Roman" w:hAnsi="Times New Roman" w:cs="Times New Roman"/>
          <w:sz w:val="20"/>
          <w:szCs w:val="20"/>
        </w:rPr>
        <w:t>suggestions map to “exploit vs explore principle. Pareto-Frontier model [5</w:t>
      </w:r>
      <w:proofErr w:type="gramStart"/>
      <w:r w:rsidR="00820D47">
        <w:rPr>
          <w:rFonts w:ascii="Times New Roman" w:hAnsi="Times New Roman" w:cs="Times New Roman"/>
          <w:sz w:val="20"/>
          <w:szCs w:val="20"/>
        </w:rPr>
        <w:t>]</w:t>
      </w:r>
      <w:r w:rsidR="00D434F4" w:rsidRPr="00D434F4">
        <w:t xml:space="preserve"> </w:t>
      </w:r>
      <w:r w:rsidR="00D434F4">
        <w:rPr>
          <w:rFonts w:ascii="Times New Roman" w:hAnsi="Times New Roman" w:cs="Times New Roman"/>
          <w:sz w:val="20"/>
          <w:szCs w:val="20"/>
        </w:rPr>
        <w:t xml:space="preserve"> is</w:t>
      </w:r>
      <w:proofErr w:type="gramEnd"/>
      <w:r w:rsidR="00D434F4">
        <w:rPr>
          <w:rFonts w:ascii="Times New Roman" w:hAnsi="Times New Roman" w:cs="Times New Roman"/>
          <w:sz w:val="20"/>
          <w:szCs w:val="20"/>
        </w:rPr>
        <w:t xml:space="preserve"> utilized to keep the users in a loop by giving users control to prioritize</w:t>
      </w:r>
      <w:r w:rsidR="00D434F4" w:rsidRPr="00D434F4">
        <w:rPr>
          <w:rFonts w:ascii="Times New Roman" w:hAnsi="Times New Roman" w:cs="Times New Roman"/>
          <w:sz w:val="20"/>
          <w:szCs w:val="20"/>
        </w:rPr>
        <w:t xml:space="preserve"> recommendations that they like to permit.</w:t>
      </w:r>
      <w:r w:rsidR="00820D4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It</w:t>
      </w:r>
      <w:r w:rsidR="00772BA7" w:rsidRPr="007A4997">
        <w:rPr>
          <w:rFonts w:ascii="Times New Roman" w:hAnsi="Times New Roman" w:cs="Times New Roman"/>
          <w:sz w:val="20"/>
          <w:szCs w:val="20"/>
        </w:rPr>
        <w:t xml:space="preserve"> will not just suggest “Continue or increase your existing behaviors”, but it will also find where a user’s existing walking behaviors happen and tell the user specifically to walk at those locations. In order to achieve such personalization,</w:t>
      </w:r>
      <w:r w:rsidR="00772BA7" w:rsidRPr="007A499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72BA7" w:rsidRPr="007A4997">
        <w:rPr>
          <w:rFonts w:ascii="Times New Roman" w:hAnsi="Times New Roman" w:cs="Times New Roman"/>
          <w:sz w:val="20"/>
          <w:szCs w:val="20"/>
        </w:rPr>
        <w:t>user behaviors must be extracted in a principled way</w:t>
      </w:r>
      <w:r w:rsidR="00772BA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72BA7" w:rsidRPr="00DD4D9C">
        <w:rPr>
          <w:rFonts w:ascii="Times New Roman" w:hAnsi="Times New Roman" w:cs="Times New Roman"/>
          <w:sz w:val="20"/>
          <w:szCs w:val="20"/>
        </w:rPr>
        <w:t>of reinforcement learning</w:t>
      </w:r>
      <w:r w:rsidR="00772BA7">
        <w:rPr>
          <w:rFonts w:ascii="Times New Roman" w:hAnsi="Times New Roman" w:cs="Times New Roman"/>
          <w:sz w:val="20"/>
          <w:szCs w:val="20"/>
        </w:rPr>
        <w:t xml:space="preserve"> [2</w:t>
      </w:r>
      <w:proofErr w:type="gramStart"/>
      <w:r w:rsidR="00772BA7">
        <w:rPr>
          <w:rFonts w:ascii="Times New Roman" w:hAnsi="Times New Roman" w:cs="Times New Roman"/>
          <w:sz w:val="20"/>
          <w:szCs w:val="20"/>
        </w:rPr>
        <w:t>]</w:t>
      </w:r>
      <w:r w:rsidR="00F80D4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F80D4E">
        <w:rPr>
          <w:rFonts w:ascii="Times New Roman" w:hAnsi="Times New Roman" w:cs="Times New Roman"/>
          <w:sz w:val="20"/>
          <w:szCs w:val="20"/>
        </w:rPr>
        <w:t>9</w:t>
      </w:r>
      <w:r w:rsidR="00D434F4">
        <w:rPr>
          <w:rFonts w:ascii="Times New Roman" w:hAnsi="Times New Roman" w:cs="Times New Roman"/>
          <w:sz w:val="20"/>
          <w:szCs w:val="20"/>
        </w:rPr>
        <w:t>].</w:t>
      </w:r>
      <w:r w:rsidR="00116862" w:rsidRPr="001168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168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We </w:t>
      </w:r>
      <w:r w:rsidR="00116862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>can add the data collected from wearables and apps to a vast repository of information that they analyse and use as refer</w:t>
      </w:r>
      <w:r w:rsidR="00116862">
        <w:rPr>
          <w:rFonts w:ascii="Times New Roman" w:eastAsia="Times New Roman" w:hAnsi="Times New Roman" w:cs="Times New Roman"/>
          <w:sz w:val="20"/>
          <w:szCs w:val="20"/>
          <w:lang w:val="en-IN"/>
        </w:rPr>
        <w:t>ence points in future research.</w:t>
      </w:r>
      <w:r w:rsidR="00116862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Doctors can </w:t>
      </w:r>
      <w:r w:rsidR="00116862">
        <w:rPr>
          <w:rFonts w:ascii="Times New Roman" w:eastAsia="Times New Roman" w:hAnsi="Times New Roman" w:cs="Times New Roman"/>
          <w:sz w:val="20"/>
          <w:szCs w:val="20"/>
          <w:lang w:val="en-IN"/>
        </w:rPr>
        <w:t>compare patients’ health</w:t>
      </w:r>
      <w:r w:rsidR="00116862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data with that of a larger group in order to predict how an individual might respond to certain medications.</w:t>
      </w:r>
      <w:r w:rsidR="001168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52278C4C" w14:textId="52872917" w:rsidR="00470FA7" w:rsidRPr="00073580" w:rsidRDefault="00470FA7" w:rsidP="00751911">
      <w:pPr>
        <w:spacing w:line="240" w:lineRule="auto"/>
        <w:jc w:val="both"/>
        <w:rPr>
          <w:ins w:id="1" w:author="Will Swantner" w:date="2017-05-22T07:43:00Z"/>
          <w:rFonts w:ascii="Times New Roman" w:hAnsi="Times New Roman" w:cs="Times New Roman"/>
          <w:b/>
          <w:sz w:val="20"/>
          <w:szCs w:val="20"/>
        </w:rPr>
      </w:pPr>
    </w:p>
    <w:p w14:paraId="463C8834" w14:textId="7C96404D" w:rsidR="007A4997" w:rsidRPr="00F12736" w:rsidRDefault="00AA5CEC" w:rsidP="00B04E25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Hypothesis</w:t>
      </w:r>
      <w:r w:rsidR="00953BE8" w:rsidRPr="00F12736">
        <w:rPr>
          <w:rFonts w:ascii="Times New Roman" w:hAnsi="Times New Roman" w:cs="Times New Roman"/>
          <w:b/>
          <w:sz w:val="20"/>
          <w:szCs w:val="20"/>
        </w:rPr>
        <w:t>:</w:t>
      </w:r>
      <w:r w:rsidR="004867D6" w:rsidRP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12736" w:rsidRP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Yes,</w:t>
      </w:r>
      <w:r w:rsid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90EA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r w:rsid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possible to get automated personalized feedback by using </w:t>
      </w:r>
      <w:r w:rsidR="00D434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two decision models i.e., MAD model and pareto frontier model.</w:t>
      </w:r>
    </w:p>
    <w:p w14:paraId="58C9D3B4" w14:textId="1B420FEB" w:rsidR="00C30900" w:rsidRPr="002D24B4" w:rsidRDefault="00C12FD7" w:rsidP="00B04E2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Alternative Hypothesis</w:t>
      </w:r>
    </w:p>
    <w:p w14:paraId="652AAB12" w14:textId="75888ABD" w:rsidR="00C30900" w:rsidRPr="008E3DD3" w:rsidRDefault="00965530" w:rsidP="00B04E2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Keywords: </w:t>
      </w:r>
      <w:r w:rsidR="008E3DD3" w:rsidRPr="008E3DD3">
        <w:rPr>
          <w:rFonts w:ascii="Times New Roman" w:hAnsi="Times New Roman" w:cs="Times New Roman"/>
          <w:sz w:val="20"/>
          <w:szCs w:val="20"/>
        </w:rPr>
        <w:t>Active learning,</w:t>
      </w:r>
      <w:r w:rsidR="008E3DD3">
        <w:rPr>
          <w:rFonts w:ascii="Times New Roman" w:hAnsi="Times New Roman" w:cs="Times New Roman"/>
          <w:sz w:val="20"/>
          <w:szCs w:val="20"/>
        </w:rPr>
        <w:t xml:space="preserve"> </w:t>
      </w:r>
      <w:r w:rsidR="001E16A3">
        <w:rPr>
          <w:rFonts w:ascii="Times New Roman" w:hAnsi="Times New Roman" w:cs="Times New Roman"/>
          <w:sz w:val="20"/>
          <w:szCs w:val="20"/>
        </w:rPr>
        <w:t>A</w:t>
      </w:r>
      <w:r w:rsidR="008E3DD3" w:rsidRPr="008E3DD3">
        <w:rPr>
          <w:rFonts w:ascii="Times New Roman" w:hAnsi="Times New Roman" w:cs="Times New Roman"/>
          <w:sz w:val="20"/>
          <w:szCs w:val="20"/>
        </w:rPr>
        <w:t>ctivit</w:t>
      </w:r>
      <w:r w:rsidR="001E16A3">
        <w:rPr>
          <w:rFonts w:ascii="Times New Roman" w:hAnsi="Times New Roman" w:cs="Times New Roman"/>
          <w:sz w:val="20"/>
          <w:szCs w:val="20"/>
        </w:rPr>
        <w:t>y recognition, Machine learning, M</w:t>
      </w:r>
      <w:r w:rsidR="008A2DA9">
        <w:rPr>
          <w:rFonts w:ascii="Times New Roman" w:hAnsi="Times New Roman" w:cs="Times New Roman"/>
          <w:sz w:val="20"/>
          <w:szCs w:val="20"/>
        </w:rPr>
        <w:t>obile phone sensing</w:t>
      </w:r>
      <w:r w:rsidR="001E16A3">
        <w:rPr>
          <w:rFonts w:ascii="Times New Roman" w:hAnsi="Times New Roman" w:cs="Times New Roman"/>
          <w:sz w:val="20"/>
          <w:szCs w:val="20"/>
        </w:rPr>
        <w:t>, Reinforcement learning</w:t>
      </w:r>
      <w:r w:rsidR="002E77D4">
        <w:rPr>
          <w:rFonts w:ascii="Times New Roman" w:hAnsi="Times New Roman" w:cs="Times New Roman"/>
          <w:sz w:val="20"/>
          <w:szCs w:val="20"/>
        </w:rPr>
        <w:t>, Multi-armed Bandit</w:t>
      </w:r>
      <w:r w:rsidR="003F29EE">
        <w:rPr>
          <w:rFonts w:ascii="Times New Roman" w:hAnsi="Times New Roman" w:cs="Times New Roman"/>
          <w:sz w:val="20"/>
          <w:szCs w:val="20"/>
        </w:rPr>
        <w:t xml:space="preserve">, </w:t>
      </w:r>
      <w:r w:rsidR="00D434F4">
        <w:rPr>
          <w:rFonts w:ascii="Times New Roman" w:hAnsi="Times New Roman" w:cs="Times New Roman"/>
          <w:sz w:val="20"/>
          <w:szCs w:val="20"/>
        </w:rPr>
        <w:t>Pareto-Frontier model.</w:t>
      </w:r>
    </w:p>
    <w:p w14:paraId="766BB2B0" w14:textId="307FCB79" w:rsidR="00F064B6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Aim:</w:t>
      </w:r>
    </w:p>
    <w:p w14:paraId="18A3878F" w14:textId="7EEC565B" w:rsidR="008A2DA9" w:rsidRPr="008A2DA9" w:rsidRDefault="00044756" w:rsidP="008A2D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Collection: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  <w:r w:rsidR="00ED3D0A">
        <w:rPr>
          <w:rFonts w:ascii="Times New Roman" w:hAnsi="Times New Roman" w:cs="Times New Roman"/>
          <w:sz w:val="20"/>
          <w:szCs w:val="20"/>
        </w:rPr>
        <w:t xml:space="preserve">It can be done by using </w:t>
      </w:r>
      <w:r w:rsidR="00B86C0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B86C06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MATLA</w:t>
      </w:r>
      <w:r w:rsidR="00B86C0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[</w:t>
      </w:r>
      <w:r w:rsid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5]</w:t>
      </w:r>
      <w:r w:rsidR="00ED3D0A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Support Package for Apple iOS Sensors enables you to collect sensor d</w:t>
      </w:r>
      <w:r w:rsidR="009C3A7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ata from your iOS device.</w:t>
      </w:r>
    </w:p>
    <w:p w14:paraId="1473CB3E" w14:textId="44CA9781" w:rsidR="00435C2B" w:rsidRPr="002D24B4" w:rsidRDefault="00044756" w:rsidP="00435C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Preprocessing:</w:t>
      </w:r>
      <w:r w:rsidRPr="002D24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847948" w14:textId="65E1E60C" w:rsidR="00044756" w:rsidRPr="002D24B4" w:rsidRDefault="00044756" w:rsidP="002E6C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Features of Interest: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2D7687" w14:textId="5BB33C61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Methodology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E28FBCD" w14:textId="0B3A6EA4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Validation of Results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E51B1" w14:textId="5C502891" w:rsidR="00F42A3D" w:rsidRPr="002D24B4" w:rsidRDefault="00F42A3D" w:rsidP="0094555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 worked during this report:</w:t>
      </w:r>
    </w:p>
    <w:p w14:paraId="4830071E" w14:textId="0CBCD55E" w:rsidR="000F18C8" w:rsidRDefault="00F42A3D" w:rsidP="0077408D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Key Accomplishment:</w:t>
      </w:r>
    </w:p>
    <w:p w14:paraId="43522A40" w14:textId="677014E2" w:rsidR="00A3055E" w:rsidRPr="00A3055E" w:rsidRDefault="00A3055E" w:rsidP="0077408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57DD1">
        <w:rPr>
          <w:rFonts w:ascii="Times New Roman" w:hAnsi="Times New Roman" w:cs="Times New Roman"/>
          <w:sz w:val="20"/>
          <w:szCs w:val="20"/>
        </w:rPr>
        <w:t>Installation of MATLAB in lab desktop is completed.</w:t>
      </w:r>
    </w:p>
    <w:p w14:paraId="24655176" w14:textId="7DDADE5F" w:rsidR="005013CF" w:rsidRPr="002D24B4" w:rsidRDefault="005013CF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Red Flags:</w:t>
      </w:r>
    </w:p>
    <w:p w14:paraId="5E86E76F" w14:textId="45C67245" w:rsidR="009819C1" w:rsidRPr="002D24B4" w:rsidRDefault="00B86C06" w:rsidP="00390D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 in understanding </w:t>
      </w:r>
      <w:r w:rsidR="00F12736">
        <w:rPr>
          <w:rFonts w:ascii="Times New Roman" w:hAnsi="Times New Roman" w:cs="Times New Roman"/>
          <w:sz w:val="20"/>
          <w:szCs w:val="20"/>
        </w:rPr>
        <w:t xml:space="preserve">of </w:t>
      </w:r>
      <w:r w:rsidR="00F12736" w:rsidRPr="003F29EE">
        <w:rPr>
          <w:rFonts w:ascii="Times New Roman" w:hAnsi="Times New Roman" w:cs="Times New Roman"/>
          <w:sz w:val="20"/>
          <w:szCs w:val="20"/>
        </w:rPr>
        <w:t>Frechet distance</w:t>
      </w:r>
    </w:p>
    <w:p w14:paraId="758DDCEB" w14:textId="1462911A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lastRenderedPageBreak/>
        <w:t>Future Work:</w:t>
      </w:r>
    </w:p>
    <w:p w14:paraId="6C1C845D" w14:textId="0CD26298" w:rsidR="003F29EE" w:rsidRPr="00593A5A" w:rsidRDefault="00A3055E" w:rsidP="00AA528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1.Need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find out what kind of sensors we need for this research.</w:t>
      </w:r>
      <w:bookmarkStart w:id="2" w:name="_GoBack"/>
      <w:bookmarkEnd w:id="2"/>
    </w:p>
    <w:p w14:paraId="6087B3B5" w14:textId="5A7F74EE" w:rsidR="001371DF" w:rsidRPr="002D24B4" w:rsidRDefault="001371DF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E9C" w:rsidRPr="002D24B4" w14:paraId="79B22782" w14:textId="77777777" w:rsidTr="00BD1E9C">
        <w:tc>
          <w:tcPr>
            <w:tcW w:w="1870" w:type="dxa"/>
          </w:tcPr>
          <w:p w14:paraId="5106224F" w14:textId="114355AA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870" w:type="dxa"/>
          </w:tcPr>
          <w:p w14:paraId="735F1EB1" w14:textId="3D1EC9CF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September 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23295F05" w14:textId="461249CC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15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052EF9E5" w14:textId="0231A314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16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763566B5" w14:textId="2342D6A3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23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28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BD1E9C" w:rsidRPr="002D24B4" w14:paraId="65E82229" w14:textId="77777777" w:rsidTr="00AA528F">
        <w:trPr>
          <w:trHeight w:val="332"/>
        </w:trPr>
        <w:tc>
          <w:tcPr>
            <w:tcW w:w="1870" w:type="dxa"/>
          </w:tcPr>
          <w:p w14:paraId="42A2ACDF" w14:textId="0996A269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Collection and preprocessing </w:t>
            </w:r>
          </w:p>
        </w:tc>
        <w:tc>
          <w:tcPr>
            <w:tcW w:w="1870" w:type="dxa"/>
            <w:shd w:val="clear" w:color="auto" w:fill="auto"/>
          </w:tcPr>
          <w:p w14:paraId="75CED095" w14:textId="7A4990D6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1A24E1B6" w14:textId="280DA4E3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F3C715" w14:textId="676BFE18" w:rsidR="00BD1E9C" w:rsidRPr="002D24B4" w:rsidRDefault="004B4D90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 can be collected by</w:t>
            </w:r>
            <w:r w:rsidR="00A817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3055E">
              <w:rPr>
                <w:rFonts w:ascii="Times New Roman" w:hAnsi="Times New Roman" w:cs="Times New Roman"/>
                <w:b/>
                <w:sz w:val="20"/>
                <w:szCs w:val="20"/>
              </w:rPr>
              <w:t>MATLAB</w:t>
            </w:r>
            <w:r w:rsidR="003309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support packages</w:t>
            </w:r>
            <w:r w:rsidR="00934321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0A291A7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6F0E558A" w14:textId="77777777" w:rsidTr="00AA528F">
        <w:tc>
          <w:tcPr>
            <w:tcW w:w="1870" w:type="dxa"/>
          </w:tcPr>
          <w:p w14:paraId="1573792E" w14:textId="750F9CBB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Feature Extraction </w:t>
            </w:r>
          </w:p>
        </w:tc>
        <w:tc>
          <w:tcPr>
            <w:tcW w:w="1870" w:type="dxa"/>
            <w:shd w:val="clear" w:color="auto" w:fill="auto"/>
          </w:tcPr>
          <w:p w14:paraId="09FC9DF9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B451F2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5C87F1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7BFAAF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2DED53A4" w14:textId="77777777" w:rsidTr="004B4D90">
        <w:trPr>
          <w:trHeight w:val="1430"/>
        </w:trPr>
        <w:tc>
          <w:tcPr>
            <w:tcW w:w="1870" w:type="dxa"/>
          </w:tcPr>
          <w:p w14:paraId="13F4757D" w14:textId="2CF0B23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</w:t>
            </w:r>
            <w:r w:rsidR="00AA528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of Concept</w:t>
            </w:r>
          </w:p>
        </w:tc>
        <w:tc>
          <w:tcPr>
            <w:tcW w:w="1870" w:type="dxa"/>
            <w:shd w:val="clear" w:color="auto" w:fill="auto"/>
          </w:tcPr>
          <w:p w14:paraId="244BF4AF" w14:textId="7BEE7943" w:rsidR="00BD1E9C" w:rsidRPr="002D24B4" w:rsidRDefault="004B4D90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Finding the papers for health recommendations by using smartphones.</w:t>
            </w:r>
          </w:p>
        </w:tc>
        <w:tc>
          <w:tcPr>
            <w:tcW w:w="1870" w:type="dxa"/>
          </w:tcPr>
          <w:p w14:paraId="10F6A0DD" w14:textId="6DBDD34A" w:rsidR="00BD1E9C" w:rsidRPr="002D24B4" w:rsidRDefault="00A3055E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Relevant to this  research, a correlated paper found by Tanzeem Choudhary regarding the automatic feedback of health.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6085F6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E3F500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551B6856" w14:textId="77777777" w:rsidTr="00AA528F">
        <w:tc>
          <w:tcPr>
            <w:tcW w:w="1870" w:type="dxa"/>
          </w:tcPr>
          <w:p w14:paraId="04AE782C" w14:textId="1F99EF26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Work </w:t>
            </w:r>
          </w:p>
        </w:tc>
        <w:tc>
          <w:tcPr>
            <w:tcW w:w="1870" w:type="dxa"/>
            <w:shd w:val="clear" w:color="auto" w:fill="auto"/>
          </w:tcPr>
          <w:p w14:paraId="3444EF4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9D23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4E589D3F" w14:textId="793BF8D5" w:rsidR="00BD1E9C" w:rsidRPr="002D24B4" w:rsidRDefault="00C57DD1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Installation of MATLAB is completed.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38955CF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319A997" w14:textId="77777777" w:rsidR="003A7E9D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8BC551" w14:textId="77777777" w:rsidR="003A7E9D" w:rsidRPr="004C4475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655E607" w14:textId="76FBD9D7" w:rsidR="005337B5" w:rsidRDefault="00A96BB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References:</w:t>
      </w:r>
    </w:p>
    <w:p w14:paraId="1969FA22" w14:textId="05CF3EB1" w:rsidR="00F01AB4" w:rsidRDefault="00F01AB4" w:rsidP="00F01AB4">
      <w:pPr>
        <w:pStyle w:val="NormalWeb"/>
        <w:rPr>
          <w:sz w:val="20"/>
          <w:szCs w:val="20"/>
        </w:rPr>
      </w:pPr>
      <w:r w:rsidRPr="00F01AB4">
        <w:rPr>
          <w:sz w:val="20"/>
          <w:szCs w:val="20"/>
        </w:rPr>
        <w:t>[1] Lu, H., Yang, J., Liu, Z., Lane, N.D., Choudhury, T., Campbell, A.T., 2010. The Jigsaw continuous sensing engine for mobile phone applications, in: Proceedings of the 8th ACM Conference on Embedded Networked Sensor Systems - SenSys ’10. ACM Press, New York, New York, USA, p. 71. doi:10.1145/1869983.1869992</w:t>
      </w:r>
    </w:p>
    <w:p w14:paraId="50B1B43E" w14:textId="7A57A62B" w:rsidR="00796CF2" w:rsidRPr="00F01AB4" w:rsidRDefault="00796CF2" w:rsidP="00F01AB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[2]</w:t>
      </w:r>
      <w:r w:rsidRPr="00796CF2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796CF2">
        <w:rPr>
          <w:color w:val="000000" w:themeColor="text1"/>
          <w:sz w:val="20"/>
          <w:szCs w:val="20"/>
          <w:shd w:val="clear" w:color="auto" w:fill="FFFFFF"/>
        </w:rPr>
        <w:t>Noronha, J., Hysen, E., Zhang, H., Gajos, K.Z., 2011. Platemate: Crowdsourcing Nutritional Analysis from Food Photographs, in: Proceedings of the 24th Annual ACM Symposium on User Interface Software and Technology. ACM, New York, NY, USA, pp. 1–12. doi:10.1145/2047196.2047198</w:t>
      </w:r>
    </w:p>
    <w:p w14:paraId="5EAF6668" w14:textId="350F3A4B" w:rsidR="00BA5876" w:rsidRPr="00E67B03" w:rsidRDefault="00796CF2" w:rsidP="00E67B0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[3</w:t>
      </w:r>
      <w:r w:rsidR="00EE41F0" w:rsidRPr="00BA5876">
        <w:rPr>
          <w:sz w:val="20"/>
          <w:szCs w:val="20"/>
        </w:rPr>
        <w:t>]</w:t>
      </w:r>
      <w:r w:rsidR="00BA5876" w:rsidRPr="00BA5876">
        <w:rPr>
          <w:sz w:val="20"/>
          <w:szCs w:val="20"/>
        </w:rPr>
        <w:t xml:space="preserve"> </w:t>
      </w:r>
      <w:r w:rsidR="00E67B03" w:rsidRPr="00E67B03">
        <w:rPr>
          <w:sz w:val="20"/>
          <w:szCs w:val="20"/>
        </w:rPr>
        <w:t>Anjum, A., &amp; Ilyas, M. U. (2013). Activity recognition using smartphone sensors. In </w:t>
      </w:r>
      <w:r w:rsidR="00E67B03" w:rsidRPr="00E67B03">
        <w:rPr>
          <w:i/>
          <w:iCs/>
          <w:sz w:val="20"/>
          <w:szCs w:val="20"/>
        </w:rPr>
        <w:t>2013 IEEE 10th Consumer Communications and Networking Conference, CCNC 2013</w:t>
      </w:r>
      <w:r w:rsidR="00E67B03" w:rsidRPr="00E67B03">
        <w:rPr>
          <w:sz w:val="20"/>
          <w:szCs w:val="20"/>
        </w:rPr>
        <w:t> (pp. 914–919). https://doi.org/10.1109/CCNC.2013.6488584.</w:t>
      </w:r>
    </w:p>
    <w:p w14:paraId="6C4329FA" w14:textId="4D5883EA" w:rsidR="004C4475" w:rsidRPr="00E67B03" w:rsidRDefault="00796CF2" w:rsidP="004D4E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</w:t>
      </w:r>
      <w:r w:rsidR="00BA5876">
        <w:rPr>
          <w:rFonts w:ascii="Times New Roman" w:hAnsi="Times New Roman" w:cs="Times New Roman"/>
          <w:sz w:val="20"/>
          <w:szCs w:val="20"/>
        </w:rPr>
        <w:t xml:space="preserve">] </w:t>
      </w:r>
      <w:r w:rsidR="004D4EB0" w:rsidRPr="004D4EB0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and Tanzeem Choudhury. Towards Health Recommendation Systems: An Approach for Providing Automated Personalized Health Feedback from Mobile Data. </w:t>
      </w:r>
      <w:r w:rsidR="004D4EB0" w:rsidRPr="004D4EB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In: Rehg J., Murphy S., Kumar S. (eds) Mobile Health: Sensors, Analytic Methods, and Applications, July 2017, pp 519-542, Springer International Publishing.</w:t>
      </w:r>
    </w:p>
    <w:p w14:paraId="2BB1F227" w14:textId="419776E8" w:rsidR="004C4475" w:rsidRPr="004C4475" w:rsidRDefault="00796CF2" w:rsidP="004C44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</w:t>
      </w:r>
      <w:r w:rsidR="00170D0A" w:rsidRPr="004C4475">
        <w:rPr>
          <w:rFonts w:ascii="Times New Roman" w:hAnsi="Times New Roman" w:cs="Times New Roman"/>
          <w:sz w:val="20"/>
          <w:szCs w:val="20"/>
        </w:rPr>
        <w:t xml:space="preserve">]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Mi Zhang and Tanzeem Choudhury. </w:t>
      </w:r>
      <w:hyperlink r:id="rId7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Automatic Personalized Health Feedback from User Behavior and Preference using Smartphones.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The 2015 </w:t>
      </w:r>
      <w:r w:rsidR="004C4475" w:rsidRPr="004C447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ACM International Joint Conference on Pervasive and Ubiquitous Computing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hyperlink r:id="rId8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Ubicomp 2015</w:t>
        </w:r>
      </w:hyperlink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).</w:t>
      </w:r>
    </w:p>
    <w:p w14:paraId="3F6C61B2" w14:textId="1EBC4E1D" w:rsidR="004C4475" w:rsidRDefault="00796CF2" w:rsidP="004C4475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</w:t>
      </w:r>
      <w:r w:rsidR="00BD2D5E" w:rsidRPr="00BD2D5E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Arial" w:eastAsia="Times New Roman" w:hAnsi="Arial" w:cs="Arial"/>
          <w:color w:val="000000"/>
          <w:kern w:val="36"/>
          <w:sz w:val="27"/>
          <w:szCs w:val="27"/>
        </w:rPr>
        <w:t xml:space="preserve">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Angela Pfammatter, Mi Zhang, Bonnie Spring, and Tanzeem Choudhury. </w:t>
      </w:r>
      <w:hyperlink r:id="rId9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Automated Personalized Feedback for Physical Activity and Dietary Behavior Change With Mobile Phones: A Randomized Controlled Trial on Adults.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JMIR mHealth uHealth 2015</w:t>
      </w:r>
      <w:proofErr w:type="gramStart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;3</w:t>
      </w:r>
      <w:proofErr w:type="gramEnd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(2):e42</w:t>
      </w:r>
      <w:r w:rsid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15972003" w14:textId="0F8EDB5C" w:rsidR="001C64AD" w:rsidRPr="001C64AD" w:rsidRDefault="001C64AD" w:rsidP="004C4475">
      <w:pPr>
        <w:spacing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1C6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lastRenderedPageBreak/>
        <w:t>[7]</w:t>
      </w:r>
      <w:r w:rsidRPr="001C64A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Fogg, B.J., Eckles, D., 2007. Mobile Persuasion: 20 Perspectives on the Future of Behavior Change., Mobile Persuasion.</w:t>
      </w:r>
    </w:p>
    <w:p w14:paraId="245A5D7F" w14:textId="57A607D0" w:rsidR="004C4475" w:rsidRDefault="001C64AD" w:rsidP="004C4475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[8</w:t>
      </w:r>
      <w:r w:rsidR="004C447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</w:t>
      </w:r>
      <w:r w:rsidR="00E469AB" w:rsidRPr="00E469AB">
        <w:t xml:space="preserve"> </w:t>
      </w:r>
      <w:hyperlink r:id="rId10" w:history="1">
        <w:r w:rsidR="00E469AB" w:rsidRPr="00430838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https://www.mathworks.com/help/supportpkg/iossensor/ug/get-started-with-apple-ios-sensors.html</w:t>
        </w:r>
      </w:hyperlink>
    </w:p>
    <w:p w14:paraId="2B3BEFD6" w14:textId="2782E22C" w:rsidR="00F80D4E" w:rsidRDefault="00F80D4E" w:rsidP="004C44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F80D4E">
        <w:rPr>
          <w:rStyle w:val="Hyperlink"/>
          <w:rFonts w:ascii="Times New Roman" w:eastAsia="Times New Roman" w:hAnsi="Times New Roman" w:cs="Times New Roman"/>
          <w:iCs/>
          <w:color w:val="000000" w:themeColor="text1"/>
          <w:sz w:val="20"/>
          <w:szCs w:val="20"/>
          <w:u w:val="none"/>
        </w:rPr>
        <w:t>[9]</w:t>
      </w:r>
      <w:r w:rsidRPr="00F80D4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80D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Sutton, R.S., Barto, A.G., 2012. Reinforcement learning. Learning 3, 322. doi:10.1109/MED.2013.6608833</w:t>
      </w:r>
    </w:p>
    <w:p w14:paraId="7BF9FF0C" w14:textId="59A41F5E" w:rsidR="00DC7A7E" w:rsidRPr="00DC7A7E" w:rsidRDefault="00DC7A7E" w:rsidP="00DC7A7E">
      <w:pPr>
        <w:spacing w:line="240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[10]</w:t>
      </w:r>
      <w:r w:rsidRPr="00DC7A7E">
        <w:rPr>
          <w:color w:val="000000"/>
          <w:sz w:val="27"/>
          <w:szCs w:val="27"/>
        </w:rPr>
        <w:t xml:space="preserve"> 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t>E. Sriraghavendra, K. K. and C. Bhattacharyya, "Fréchet Distance Based Approach for Searching Online Handwritten Documents," </w:t>
      </w:r>
      <w:r w:rsidRPr="00DC7A7E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Ninth International Conference on Document Analysis and Recognition (ICDAR 2007)</w:t>
      </w:r>
      <w:r>
        <w:rPr>
          <w:rFonts w:ascii="Times New Roman" w:hAnsi="Times New Roman" w:cs="Times New Roman"/>
          <w:color w:val="000000"/>
          <w:sz w:val="20"/>
          <w:szCs w:val="20"/>
        </w:rPr>
        <w:t>, Parana, 2007, pp.461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t>-465.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IEEE (2007)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4244537C" w14:textId="77777777" w:rsidR="00E469AB" w:rsidRPr="004C4475" w:rsidRDefault="00E469AB" w:rsidP="004C447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DBD287" w14:textId="0E326C2B" w:rsidR="00BD2D5E" w:rsidRPr="00170D0A" w:rsidRDefault="00BD2D5E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EB9D3D" w14:textId="77777777" w:rsidR="00BA5876" w:rsidRPr="00BA5876" w:rsidRDefault="00BA5876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5694C4" w14:textId="77777777" w:rsidR="00F4424A" w:rsidRPr="00C5379D" w:rsidRDefault="00F4424A" w:rsidP="00C537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06A399" w14:textId="4432F486" w:rsidR="00DF2D06" w:rsidRPr="002D24B4" w:rsidRDefault="00DF2D06" w:rsidP="00DF2D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7129A54" w14:textId="77777777" w:rsidR="0064176F" w:rsidRPr="002D24B4" w:rsidRDefault="0064176F" w:rsidP="000711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64176F" w:rsidRPr="002D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Swantner">
    <w15:presenceInfo w15:providerId="Windows Live" w15:userId="15573b1ef14ed0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D0"/>
    <w:rsid w:val="00003D13"/>
    <w:rsid w:val="00004EF1"/>
    <w:rsid w:val="0000703D"/>
    <w:rsid w:val="00010843"/>
    <w:rsid w:val="00011375"/>
    <w:rsid w:val="00011A71"/>
    <w:rsid w:val="0001222A"/>
    <w:rsid w:val="0001251C"/>
    <w:rsid w:val="00026D32"/>
    <w:rsid w:val="000327D8"/>
    <w:rsid w:val="00036675"/>
    <w:rsid w:val="00041867"/>
    <w:rsid w:val="000421CD"/>
    <w:rsid w:val="00044756"/>
    <w:rsid w:val="00055C0E"/>
    <w:rsid w:val="00061BAC"/>
    <w:rsid w:val="00067EBC"/>
    <w:rsid w:val="0007117E"/>
    <w:rsid w:val="00073580"/>
    <w:rsid w:val="00081305"/>
    <w:rsid w:val="000825DB"/>
    <w:rsid w:val="000905F3"/>
    <w:rsid w:val="00090C27"/>
    <w:rsid w:val="000937AA"/>
    <w:rsid w:val="00095266"/>
    <w:rsid w:val="00095C36"/>
    <w:rsid w:val="000A07EA"/>
    <w:rsid w:val="000A0962"/>
    <w:rsid w:val="000A294C"/>
    <w:rsid w:val="000A4508"/>
    <w:rsid w:val="000A79DE"/>
    <w:rsid w:val="000A7F77"/>
    <w:rsid w:val="000B019C"/>
    <w:rsid w:val="000B334F"/>
    <w:rsid w:val="000C2E5A"/>
    <w:rsid w:val="000E50DB"/>
    <w:rsid w:val="000F099D"/>
    <w:rsid w:val="000F18C8"/>
    <w:rsid w:val="00110E91"/>
    <w:rsid w:val="00114BEE"/>
    <w:rsid w:val="00115116"/>
    <w:rsid w:val="0011546D"/>
    <w:rsid w:val="00116862"/>
    <w:rsid w:val="001216C4"/>
    <w:rsid w:val="00121D49"/>
    <w:rsid w:val="001310CE"/>
    <w:rsid w:val="001315C8"/>
    <w:rsid w:val="00135B41"/>
    <w:rsid w:val="001371DF"/>
    <w:rsid w:val="00140CEC"/>
    <w:rsid w:val="00141FC3"/>
    <w:rsid w:val="001420BE"/>
    <w:rsid w:val="001508A6"/>
    <w:rsid w:val="00151DCA"/>
    <w:rsid w:val="001616A2"/>
    <w:rsid w:val="00161D82"/>
    <w:rsid w:val="001639F0"/>
    <w:rsid w:val="00167140"/>
    <w:rsid w:val="00170D0A"/>
    <w:rsid w:val="00176F5C"/>
    <w:rsid w:val="00190CBC"/>
    <w:rsid w:val="00193F0E"/>
    <w:rsid w:val="001A02F3"/>
    <w:rsid w:val="001A06DC"/>
    <w:rsid w:val="001A5B52"/>
    <w:rsid w:val="001C2921"/>
    <w:rsid w:val="001C64AD"/>
    <w:rsid w:val="001D3CD8"/>
    <w:rsid w:val="001D7C1A"/>
    <w:rsid w:val="001E16A3"/>
    <w:rsid w:val="001E1965"/>
    <w:rsid w:val="001E7142"/>
    <w:rsid w:val="001F34BE"/>
    <w:rsid w:val="00201CC8"/>
    <w:rsid w:val="0021101C"/>
    <w:rsid w:val="00211CFF"/>
    <w:rsid w:val="00215FAF"/>
    <w:rsid w:val="00230CAD"/>
    <w:rsid w:val="002419F4"/>
    <w:rsid w:val="00242706"/>
    <w:rsid w:val="0025243C"/>
    <w:rsid w:val="002640AE"/>
    <w:rsid w:val="00273829"/>
    <w:rsid w:val="0027629A"/>
    <w:rsid w:val="002765E8"/>
    <w:rsid w:val="002770AB"/>
    <w:rsid w:val="00277F41"/>
    <w:rsid w:val="0028185A"/>
    <w:rsid w:val="00293F66"/>
    <w:rsid w:val="00294B33"/>
    <w:rsid w:val="00296722"/>
    <w:rsid w:val="00297ADB"/>
    <w:rsid w:val="002A27B1"/>
    <w:rsid w:val="002B0339"/>
    <w:rsid w:val="002B2D2F"/>
    <w:rsid w:val="002C5619"/>
    <w:rsid w:val="002C785B"/>
    <w:rsid w:val="002D0BE3"/>
    <w:rsid w:val="002D202C"/>
    <w:rsid w:val="002D24B4"/>
    <w:rsid w:val="002D503A"/>
    <w:rsid w:val="002D5084"/>
    <w:rsid w:val="002D6542"/>
    <w:rsid w:val="002D7085"/>
    <w:rsid w:val="002E4495"/>
    <w:rsid w:val="002E7327"/>
    <w:rsid w:val="002E77D4"/>
    <w:rsid w:val="002F1106"/>
    <w:rsid w:val="002F25A4"/>
    <w:rsid w:val="00301A65"/>
    <w:rsid w:val="00301C1B"/>
    <w:rsid w:val="00305DB1"/>
    <w:rsid w:val="00323150"/>
    <w:rsid w:val="0033098E"/>
    <w:rsid w:val="003342FC"/>
    <w:rsid w:val="00334CE0"/>
    <w:rsid w:val="00335430"/>
    <w:rsid w:val="00337A16"/>
    <w:rsid w:val="003448CF"/>
    <w:rsid w:val="00344C2A"/>
    <w:rsid w:val="00345782"/>
    <w:rsid w:val="0035592D"/>
    <w:rsid w:val="00356A81"/>
    <w:rsid w:val="00360BC0"/>
    <w:rsid w:val="00375E11"/>
    <w:rsid w:val="00390DC7"/>
    <w:rsid w:val="0039274B"/>
    <w:rsid w:val="00394897"/>
    <w:rsid w:val="00397E72"/>
    <w:rsid w:val="003A7E9D"/>
    <w:rsid w:val="003C06C6"/>
    <w:rsid w:val="003F29EE"/>
    <w:rsid w:val="003F2DE8"/>
    <w:rsid w:val="00413B1E"/>
    <w:rsid w:val="004205BB"/>
    <w:rsid w:val="00420753"/>
    <w:rsid w:val="00435C2B"/>
    <w:rsid w:val="00441087"/>
    <w:rsid w:val="00453711"/>
    <w:rsid w:val="004645E9"/>
    <w:rsid w:val="0046677A"/>
    <w:rsid w:val="00466B2A"/>
    <w:rsid w:val="00467843"/>
    <w:rsid w:val="00470FA7"/>
    <w:rsid w:val="00475655"/>
    <w:rsid w:val="00483E54"/>
    <w:rsid w:val="004867D6"/>
    <w:rsid w:val="004B3942"/>
    <w:rsid w:val="004B3ED7"/>
    <w:rsid w:val="004B4D90"/>
    <w:rsid w:val="004B5422"/>
    <w:rsid w:val="004B6132"/>
    <w:rsid w:val="004B675C"/>
    <w:rsid w:val="004C089F"/>
    <w:rsid w:val="004C1064"/>
    <w:rsid w:val="004C4475"/>
    <w:rsid w:val="004D0D0D"/>
    <w:rsid w:val="004D33C2"/>
    <w:rsid w:val="004D4EB0"/>
    <w:rsid w:val="004E369B"/>
    <w:rsid w:val="004E6835"/>
    <w:rsid w:val="005013CF"/>
    <w:rsid w:val="00515273"/>
    <w:rsid w:val="00516CB3"/>
    <w:rsid w:val="00530D9B"/>
    <w:rsid w:val="00531ACD"/>
    <w:rsid w:val="005337B5"/>
    <w:rsid w:val="00540675"/>
    <w:rsid w:val="00557E64"/>
    <w:rsid w:val="005607EB"/>
    <w:rsid w:val="00562E4A"/>
    <w:rsid w:val="005649CA"/>
    <w:rsid w:val="00573ECA"/>
    <w:rsid w:val="005750A9"/>
    <w:rsid w:val="00584DB2"/>
    <w:rsid w:val="005932D2"/>
    <w:rsid w:val="00593A5A"/>
    <w:rsid w:val="005944A6"/>
    <w:rsid w:val="005A77BD"/>
    <w:rsid w:val="005B33BB"/>
    <w:rsid w:val="005B3C08"/>
    <w:rsid w:val="005B7822"/>
    <w:rsid w:val="005C4DD0"/>
    <w:rsid w:val="005C58AF"/>
    <w:rsid w:val="005D288F"/>
    <w:rsid w:val="005E0B71"/>
    <w:rsid w:val="005E3A9F"/>
    <w:rsid w:val="005E6242"/>
    <w:rsid w:val="005E747F"/>
    <w:rsid w:val="0060267C"/>
    <w:rsid w:val="00605F94"/>
    <w:rsid w:val="00617FA6"/>
    <w:rsid w:val="006336A4"/>
    <w:rsid w:val="0064176F"/>
    <w:rsid w:val="00642383"/>
    <w:rsid w:val="00651E43"/>
    <w:rsid w:val="00656200"/>
    <w:rsid w:val="006608F1"/>
    <w:rsid w:val="00665912"/>
    <w:rsid w:val="00667C33"/>
    <w:rsid w:val="00674129"/>
    <w:rsid w:val="0069055D"/>
    <w:rsid w:val="00695668"/>
    <w:rsid w:val="00697C2C"/>
    <w:rsid w:val="006A0E87"/>
    <w:rsid w:val="006A4957"/>
    <w:rsid w:val="006B3769"/>
    <w:rsid w:val="006B5B5B"/>
    <w:rsid w:val="006C0D09"/>
    <w:rsid w:val="006C10C9"/>
    <w:rsid w:val="006C165A"/>
    <w:rsid w:val="006C4391"/>
    <w:rsid w:val="006C5DD1"/>
    <w:rsid w:val="006D74C5"/>
    <w:rsid w:val="006F0B61"/>
    <w:rsid w:val="006F1DBC"/>
    <w:rsid w:val="006F335D"/>
    <w:rsid w:val="006F3E3B"/>
    <w:rsid w:val="006F55F9"/>
    <w:rsid w:val="00701181"/>
    <w:rsid w:val="007021B8"/>
    <w:rsid w:val="007025EB"/>
    <w:rsid w:val="007062FC"/>
    <w:rsid w:val="007132EA"/>
    <w:rsid w:val="0072284B"/>
    <w:rsid w:val="0072465F"/>
    <w:rsid w:val="007318A8"/>
    <w:rsid w:val="00735671"/>
    <w:rsid w:val="00744A89"/>
    <w:rsid w:val="00745743"/>
    <w:rsid w:val="00746E54"/>
    <w:rsid w:val="00751004"/>
    <w:rsid w:val="00751911"/>
    <w:rsid w:val="00751F8D"/>
    <w:rsid w:val="00754869"/>
    <w:rsid w:val="00762033"/>
    <w:rsid w:val="007661D9"/>
    <w:rsid w:val="00771251"/>
    <w:rsid w:val="00772BA7"/>
    <w:rsid w:val="0077408D"/>
    <w:rsid w:val="00783047"/>
    <w:rsid w:val="007835B4"/>
    <w:rsid w:val="00783C52"/>
    <w:rsid w:val="00794B7F"/>
    <w:rsid w:val="00795521"/>
    <w:rsid w:val="00796CF2"/>
    <w:rsid w:val="007A02D4"/>
    <w:rsid w:val="007A4997"/>
    <w:rsid w:val="007A4B83"/>
    <w:rsid w:val="007A5A30"/>
    <w:rsid w:val="007A653F"/>
    <w:rsid w:val="007B04B8"/>
    <w:rsid w:val="007B1DF4"/>
    <w:rsid w:val="007B38B4"/>
    <w:rsid w:val="007B54F7"/>
    <w:rsid w:val="007C063B"/>
    <w:rsid w:val="007C0AFA"/>
    <w:rsid w:val="007C183F"/>
    <w:rsid w:val="007C32CD"/>
    <w:rsid w:val="007D659C"/>
    <w:rsid w:val="007D6E86"/>
    <w:rsid w:val="007E5B39"/>
    <w:rsid w:val="00806B3B"/>
    <w:rsid w:val="008115CD"/>
    <w:rsid w:val="00811957"/>
    <w:rsid w:val="00813544"/>
    <w:rsid w:val="00820D47"/>
    <w:rsid w:val="008240E8"/>
    <w:rsid w:val="0082410D"/>
    <w:rsid w:val="008268E0"/>
    <w:rsid w:val="0083664B"/>
    <w:rsid w:val="00840B7E"/>
    <w:rsid w:val="00841639"/>
    <w:rsid w:val="00854CF5"/>
    <w:rsid w:val="00862C47"/>
    <w:rsid w:val="00864804"/>
    <w:rsid w:val="0086599A"/>
    <w:rsid w:val="00884A32"/>
    <w:rsid w:val="008917DF"/>
    <w:rsid w:val="008959EB"/>
    <w:rsid w:val="008A0976"/>
    <w:rsid w:val="008A0FAA"/>
    <w:rsid w:val="008A1DE3"/>
    <w:rsid w:val="008A2DA9"/>
    <w:rsid w:val="008A63A1"/>
    <w:rsid w:val="008B0EBB"/>
    <w:rsid w:val="008B270F"/>
    <w:rsid w:val="008B341C"/>
    <w:rsid w:val="008B500A"/>
    <w:rsid w:val="008C047E"/>
    <w:rsid w:val="008D0C53"/>
    <w:rsid w:val="008D4384"/>
    <w:rsid w:val="008E3DD3"/>
    <w:rsid w:val="00905261"/>
    <w:rsid w:val="00911873"/>
    <w:rsid w:val="009125F1"/>
    <w:rsid w:val="009301A1"/>
    <w:rsid w:val="009308F7"/>
    <w:rsid w:val="0093220F"/>
    <w:rsid w:val="00934321"/>
    <w:rsid w:val="00940A85"/>
    <w:rsid w:val="0094555F"/>
    <w:rsid w:val="009521E3"/>
    <w:rsid w:val="00953BE8"/>
    <w:rsid w:val="00956B18"/>
    <w:rsid w:val="00962B0D"/>
    <w:rsid w:val="00965530"/>
    <w:rsid w:val="009763C1"/>
    <w:rsid w:val="009809E6"/>
    <w:rsid w:val="00980CB4"/>
    <w:rsid w:val="009819C1"/>
    <w:rsid w:val="00985805"/>
    <w:rsid w:val="00993614"/>
    <w:rsid w:val="00994AF2"/>
    <w:rsid w:val="00997589"/>
    <w:rsid w:val="009B5585"/>
    <w:rsid w:val="009B7D5F"/>
    <w:rsid w:val="009C2597"/>
    <w:rsid w:val="009C3A79"/>
    <w:rsid w:val="009D1FE2"/>
    <w:rsid w:val="009D4B07"/>
    <w:rsid w:val="009D7032"/>
    <w:rsid w:val="009E6E3F"/>
    <w:rsid w:val="009F1A56"/>
    <w:rsid w:val="009F7E5E"/>
    <w:rsid w:val="00A023D2"/>
    <w:rsid w:val="00A050A7"/>
    <w:rsid w:val="00A05612"/>
    <w:rsid w:val="00A06944"/>
    <w:rsid w:val="00A07082"/>
    <w:rsid w:val="00A22D18"/>
    <w:rsid w:val="00A3055E"/>
    <w:rsid w:val="00A30ADE"/>
    <w:rsid w:val="00A31505"/>
    <w:rsid w:val="00A3153D"/>
    <w:rsid w:val="00A32DA2"/>
    <w:rsid w:val="00A369D2"/>
    <w:rsid w:val="00A37862"/>
    <w:rsid w:val="00A44F09"/>
    <w:rsid w:val="00A5050D"/>
    <w:rsid w:val="00A6390C"/>
    <w:rsid w:val="00A6478B"/>
    <w:rsid w:val="00A67DD2"/>
    <w:rsid w:val="00A71B6B"/>
    <w:rsid w:val="00A72A77"/>
    <w:rsid w:val="00A73A7B"/>
    <w:rsid w:val="00A755EB"/>
    <w:rsid w:val="00A817FE"/>
    <w:rsid w:val="00A829EF"/>
    <w:rsid w:val="00A87A73"/>
    <w:rsid w:val="00A90AF7"/>
    <w:rsid w:val="00A92164"/>
    <w:rsid w:val="00A96623"/>
    <w:rsid w:val="00A968ED"/>
    <w:rsid w:val="00A96BBD"/>
    <w:rsid w:val="00AA14C8"/>
    <w:rsid w:val="00AA2DF8"/>
    <w:rsid w:val="00AA40E3"/>
    <w:rsid w:val="00AA528F"/>
    <w:rsid w:val="00AA5CEC"/>
    <w:rsid w:val="00AB05AF"/>
    <w:rsid w:val="00AB06FE"/>
    <w:rsid w:val="00AC5CBD"/>
    <w:rsid w:val="00AD1B83"/>
    <w:rsid w:val="00AD39CE"/>
    <w:rsid w:val="00AD5C34"/>
    <w:rsid w:val="00AD5E48"/>
    <w:rsid w:val="00AE09D5"/>
    <w:rsid w:val="00AE2BD6"/>
    <w:rsid w:val="00AF009E"/>
    <w:rsid w:val="00B02EDC"/>
    <w:rsid w:val="00B04E25"/>
    <w:rsid w:val="00B077E5"/>
    <w:rsid w:val="00B1201B"/>
    <w:rsid w:val="00B13241"/>
    <w:rsid w:val="00B25DC0"/>
    <w:rsid w:val="00B27993"/>
    <w:rsid w:val="00B27B0C"/>
    <w:rsid w:val="00B40524"/>
    <w:rsid w:val="00B51BA0"/>
    <w:rsid w:val="00B52639"/>
    <w:rsid w:val="00B543D0"/>
    <w:rsid w:val="00B55A93"/>
    <w:rsid w:val="00B72C95"/>
    <w:rsid w:val="00B7635E"/>
    <w:rsid w:val="00B76B1E"/>
    <w:rsid w:val="00B81E38"/>
    <w:rsid w:val="00B81FF5"/>
    <w:rsid w:val="00B86C06"/>
    <w:rsid w:val="00B879F8"/>
    <w:rsid w:val="00B90C78"/>
    <w:rsid w:val="00B92E84"/>
    <w:rsid w:val="00B931EC"/>
    <w:rsid w:val="00BA2E3B"/>
    <w:rsid w:val="00BA32AF"/>
    <w:rsid w:val="00BA5876"/>
    <w:rsid w:val="00BB3AC7"/>
    <w:rsid w:val="00BC1F49"/>
    <w:rsid w:val="00BD1E9C"/>
    <w:rsid w:val="00BD2D5E"/>
    <w:rsid w:val="00BD4360"/>
    <w:rsid w:val="00BD5F5D"/>
    <w:rsid w:val="00BE08D3"/>
    <w:rsid w:val="00BE0AB4"/>
    <w:rsid w:val="00BE235A"/>
    <w:rsid w:val="00BE46EC"/>
    <w:rsid w:val="00BF3650"/>
    <w:rsid w:val="00BF3F73"/>
    <w:rsid w:val="00C07706"/>
    <w:rsid w:val="00C12FD7"/>
    <w:rsid w:val="00C21C54"/>
    <w:rsid w:val="00C258FD"/>
    <w:rsid w:val="00C30900"/>
    <w:rsid w:val="00C328D8"/>
    <w:rsid w:val="00C32B50"/>
    <w:rsid w:val="00C363F2"/>
    <w:rsid w:val="00C476D2"/>
    <w:rsid w:val="00C51415"/>
    <w:rsid w:val="00C5192D"/>
    <w:rsid w:val="00C5379D"/>
    <w:rsid w:val="00C53DAF"/>
    <w:rsid w:val="00C55DF8"/>
    <w:rsid w:val="00C573AE"/>
    <w:rsid w:val="00C57DD1"/>
    <w:rsid w:val="00C631AB"/>
    <w:rsid w:val="00C722C0"/>
    <w:rsid w:val="00C74CF7"/>
    <w:rsid w:val="00C80EEF"/>
    <w:rsid w:val="00C817A6"/>
    <w:rsid w:val="00C97A33"/>
    <w:rsid w:val="00CB4901"/>
    <w:rsid w:val="00CB4956"/>
    <w:rsid w:val="00CC5C61"/>
    <w:rsid w:val="00CD68B2"/>
    <w:rsid w:val="00CE2632"/>
    <w:rsid w:val="00CF6843"/>
    <w:rsid w:val="00D13D81"/>
    <w:rsid w:val="00D206AC"/>
    <w:rsid w:val="00D21484"/>
    <w:rsid w:val="00D24DA1"/>
    <w:rsid w:val="00D26097"/>
    <w:rsid w:val="00D31CC8"/>
    <w:rsid w:val="00D32215"/>
    <w:rsid w:val="00D355FB"/>
    <w:rsid w:val="00D43169"/>
    <w:rsid w:val="00D434F4"/>
    <w:rsid w:val="00D460F5"/>
    <w:rsid w:val="00D5132F"/>
    <w:rsid w:val="00D61763"/>
    <w:rsid w:val="00D63346"/>
    <w:rsid w:val="00D849D2"/>
    <w:rsid w:val="00D922F6"/>
    <w:rsid w:val="00DB0924"/>
    <w:rsid w:val="00DB6496"/>
    <w:rsid w:val="00DB70C6"/>
    <w:rsid w:val="00DB7F47"/>
    <w:rsid w:val="00DC69F1"/>
    <w:rsid w:val="00DC7A7E"/>
    <w:rsid w:val="00DD0FD1"/>
    <w:rsid w:val="00DD4D9C"/>
    <w:rsid w:val="00DE5284"/>
    <w:rsid w:val="00DF2D06"/>
    <w:rsid w:val="00DF3E8E"/>
    <w:rsid w:val="00E02FB4"/>
    <w:rsid w:val="00E11829"/>
    <w:rsid w:val="00E12049"/>
    <w:rsid w:val="00E2058D"/>
    <w:rsid w:val="00E25A20"/>
    <w:rsid w:val="00E2744A"/>
    <w:rsid w:val="00E41DBF"/>
    <w:rsid w:val="00E469AB"/>
    <w:rsid w:val="00E63157"/>
    <w:rsid w:val="00E64479"/>
    <w:rsid w:val="00E67B03"/>
    <w:rsid w:val="00E7273B"/>
    <w:rsid w:val="00E745A9"/>
    <w:rsid w:val="00E85152"/>
    <w:rsid w:val="00E90EAA"/>
    <w:rsid w:val="00E93344"/>
    <w:rsid w:val="00E96864"/>
    <w:rsid w:val="00EA63CA"/>
    <w:rsid w:val="00EA7C64"/>
    <w:rsid w:val="00EB2BB5"/>
    <w:rsid w:val="00EC0F46"/>
    <w:rsid w:val="00EC14BA"/>
    <w:rsid w:val="00EC7B25"/>
    <w:rsid w:val="00ED118E"/>
    <w:rsid w:val="00ED3D0A"/>
    <w:rsid w:val="00ED512C"/>
    <w:rsid w:val="00ED62BD"/>
    <w:rsid w:val="00ED6569"/>
    <w:rsid w:val="00ED7D93"/>
    <w:rsid w:val="00EE41F0"/>
    <w:rsid w:val="00EE7560"/>
    <w:rsid w:val="00EF77CD"/>
    <w:rsid w:val="00F01AB4"/>
    <w:rsid w:val="00F04CAF"/>
    <w:rsid w:val="00F064B6"/>
    <w:rsid w:val="00F12736"/>
    <w:rsid w:val="00F144E9"/>
    <w:rsid w:val="00F21874"/>
    <w:rsid w:val="00F30AC8"/>
    <w:rsid w:val="00F3174A"/>
    <w:rsid w:val="00F329AF"/>
    <w:rsid w:val="00F37B61"/>
    <w:rsid w:val="00F40B93"/>
    <w:rsid w:val="00F42266"/>
    <w:rsid w:val="00F425E0"/>
    <w:rsid w:val="00F42A3D"/>
    <w:rsid w:val="00F44163"/>
    <w:rsid w:val="00F4424A"/>
    <w:rsid w:val="00F47F1F"/>
    <w:rsid w:val="00F527BE"/>
    <w:rsid w:val="00F5739A"/>
    <w:rsid w:val="00F6159D"/>
    <w:rsid w:val="00F6192F"/>
    <w:rsid w:val="00F64DB3"/>
    <w:rsid w:val="00F66EC1"/>
    <w:rsid w:val="00F6792F"/>
    <w:rsid w:val="00F80D4E"/>
    <w:rsid w:val="00F83D94"/>
    <w:rsid w:val="00F84FB8"/>
    <w:rsid w:val="00F94729"/>
    <w:rsid w:val="00FA6246"/>
    <w:rsid w:val="00FB3279"/>
    <w:rsid w:val="00FB41A5"/>
    <w:rsid w:val="00FD548D"/>
    <w:rsid w:val="00FE2B07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7A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055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7A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0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7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85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icomp.org/ubicomp2015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://pac.cs.cornell.edu/pubs/ubicomp_mybehavio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athworks.com/help/supportpkg/iossensor/ug/get-started-with-apple-ios-sens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health.jmir.org/article/viewFile/mhealth_v3i2e42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Tin</b:Tag>
    <b:SourceType>JournalArticle</b:SourceType>
    <b:Guid>{11550B89-E7FD-4A14-8054-02978A116B7C}</b:Guid>
    <b:Author>
      <b:Author>
        <b:NameList>
          <b:Person>
            <b:Last>Ho</b:Last>
            <b:First>Tin</b:First>
            <b:Middle>kam</b:Middle>
          </b:Person>
        </b:NameList>
      </b:Author>
    </b:Author>
    <b:Title>cite complexity measure of supervised classification problems</b:Title>
    <b:RefOrder>2</b:RefOrder>
  </b:Source>
  <b:Source>
    <b:Tag>1TK</b:Tag>
    <b:SourceType>JournalArticle</b:SourceType>
    <b:Guid>{4A949003-DACC-4811-92B7-7E9F61B26F42}</b:Guid>
    <b:Title>1.	T.K. Ho and M. Basu. Complexity measures of supervised classification problems, IEEE Transactions on Pattern Analysis and Machine Intelligence, 24(3) pp. 289-300, 2002.</b:Title>
    <b:RefOrder>1</b:RefOrder>
  </b:Source>
</b:Sources>
</file>

<file path=customXml/itemProps1.xml><?xml version="1.0" encoding="utf-8"?>
<ds:datastoreItem xmlns:ds="http://schemas.openxmlformats.org/officeDocument/2006/customXml" ds:itemID="{A2AF3DA4-20CD-4573-88D5-5368D743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Akter</dc:creator>
  <cp:lastModifiedBy>vivya kalidindi</cp:lastModifiedBy>
  <cp:revision>3</cp:revision>
  <cp:lastPrinted>2016-08-26T04:15:00Z</cp:lastPrinted>
  <dcterms:created xsi:type="dcterms:W3CDTF">2018-09-24T21:03:00Z</dcterms:created>
  <dcterms:modified xsi:type="dcterms:W3CDTF">2018-09-24T21:03:00Z</dcterms:modified>
</cp:coreProperties>
</file>