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0D322" w14:textId="6324FACB" w:rsidR="00C258FD" w:rsidRPr="002D24B4" w:rsidRDefault="00F42A3D" w:rsidP="00751911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0" w:name="_Hlk482016249"/>
      <w:bookmarkStart w:id="1" w:name="_GoBack"/>
      <w:bookmarkEnd w:id="0"/>
      <w:bookmarkEnd w:id="1"/>
      <w:r w:rsidRPr="002D24B4">
        <w:rPr>
          <w:rFonts w:ascii="Times New Roman" w:hAnsi="Times New Roman" w:cs="Times New Roman"/>
          <w:b/>
          <w:sz w:val="20"/>
          <w:szCs w:val="20"/>
        </w:rPr>
        <w:t xml:space="preserve">Project: </w:t>
      </w:r>
      <w:r w:rsidR="00AA5CEC" w:rsidRPr="002D24B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F996C51" w14:textId="1CB61E68" w:rsidR="00FE7579" w:rsidRPr="002D24B4" w:rsidRDefault="00C258FD" w:rsidP="00751911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Area: </w:t>
      </w:r>
    </w:p>
    <w:p w14:paraId="0BDD20FE" w14:textId="11B93B66" w:rsidR="00F42A3D" w:rsidRPr="002D24B4" w:rsidRDefault="00AD39CE" w:rsidP="00751911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Date: </w:t>
      </w:r>
    </w:p>
    <w:p w14:paraId="3D476147" w14:textId="4C2E1759" w:rsidR="009D1FE2" w:rsidRPr="002D24B4" w:rsidRDefault="009301A1" w:rsidP="00751911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People: </w:t>
      </w:r>
      <w:r w:rsidR="000E3E44">
        <w:rPr>
          <w:rFonts w:ascii="Times New Roman" w:hAnsi="Times New Roman" w:cs="Times New Roman"/>
          <w:b/>
          <w:sz w:val="20"/>
          <w:szCs w:val="20"/>
        </w:rPr>
        <w:t>Vivya Kalidindi</w:t>
      </w:r>
      <w:r w:rsidR="00C30900" w:rsidRPr="002D24B4">
        <w:rPr>
          <w:rFonts w:ascii="Times New Roman" w:hAnsi="Times New Roman" w:cs="Times New Roman"/>
          <w:b/>
          <w:sz w:val="20"/>
          <w:szCs w:val="20"/>
        </w:rPr>
        <w:t xml:space="preserve">, Dr. </w:t>
      </w:r>
      <w:r w:rsidR="00420753" w:rsidRPr="002D24B4">
        <w:rPr>
          <w:rFonts w:ascii="Times New Roman" w:hAnsi="Times New Roman" w:cs="Times New Roman"/>
          <w:b/>
          <w:sz w:val="20"/>
          <w:szCs w:val="20"/>
        </w:rPr>
        <w:t xml:space="preserve">Pradeep </w:t>
      </w:r>
      <w:r w:rsidR="00C30900" w:rsidRPr="002D24B4">
        <w:rPr>
          <w:rFonts w:ascii="Times New Roman" w:hAnsi="Times New Roman" w:cs="Times New Roman"/>
          <w:b/>
          <w:sz w:val="20"/>
          <w:szCs w:val="20"/>
        </w:rPr>
        <w:t>Chowriappa</w:t>
      </w:r>
    </w:p>
    <w:p w14:paraId="52278C4C" w14:textId="346917CA" w:rsidR="00470FA7" w:rsidRPr="002D24B4" w:rsidRDefault="00470FA7" w:rsidP="00751911">
      <w:pPr>
        <w:spacing w:line="240" w:lineRule="auto"/>
        <w:jc w:val="both"/>
        <w:rPr>
          <w:ins w:id="2" w:author="Will Swantner" w:date="2017-05-22T07:43:00Z"/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Objective:</w:t>
      </w:r>
    </w:p>
    <w:p w14:paraId="3EC6D3DB" w14:textId="74816175" w:rsidR="00AA5CEC" w:rsidRPr="002D24B4" w:rsidRDefault="00AA5CEC" w:rsidP="00751911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Hypothesis: </w:t>
      </w:r>
    </w:p>
    <w:p w14:paraId="58C9D3B4" w14:textId="2284B021" w:rsidR="00C30900" w:rsidRPr="002D24B4" w:rsidRDefault="00AA5CEC" w:rsidP="00B04E2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Alternative Hypothesis: </w:t>
      </w:r>
    </w:p>
    <w:p w14:paraId="652AAB12" w14:textId="0C15C6C3" w:rsidR="00C30900" w:rsidRPr="002D24B4" w:rsidRDefault="00965530" w:rsidP="00B04E2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Keywords: </w:t>
      </w:r>
    </w:p>
    <w:p w14:paraId="766BB2B0" w14:textId="307FCB79" w:rsidR="00F064B6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Aim:</w:t>
      </w:r>
    </w:p>
    <w:p w14:paraId="053E03DF" w14:textId="5F059711" w:rsidR="009F1A56" w:rsidRPr="002D24B4" w:rsidRDefault="00044756" w:rsidP="003559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Collection: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73CB3E" w14:textId="44CA9781" w:rsidR="00435C2B" w:rsidRPr="002D24B4" w:rsidRDefault="00044756" w:rsidP="00435C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Preprocessing:</w:t>
      </w:r>
      <w:r w:rsidRPr="002D24B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847948" w14:textId="65E1E60C" w:rsidR="00044756" w:rsidRPr="002D24B4" w:rsidRDefault="00044756" w:rsidP="002E6C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Features of Interest: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2D7687" w14:textId="5BB33C61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Methodology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E28FBCD" w14:textId="0B3A6EA4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Validation of Results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B8E51B1" w14:textId="5C502891" w:rsidR="00F42A3D" w:rsidRPr="002D24B4" w:rsidRDefault="00F42A3D" w:rsidP="0094555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 worked during this report:</w:t>
      </w:r>
    </w:p>
    <w:p w14:paraId="2B68F107" w14:textId="6263E1A0" w:rsidR="00F42A3D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Key Accomplishment:</w:t>
      </w:r>
    </w:p>
    <w:p w14:paraId="4830071E" w14:textId="77777777" w:rsidR="000F18C8" w:rsidRPr="002D24B4" w:rsidRDefault="000F18C8" w:rsidP="009301A1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655176" w14:textId="7DDADE5F" w:rsidR="005013CF" w:rsidRPr="002D24B4" w:rsidRDefault="005013CF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Red Flags:</w:t>
      </w:r>
    </w:p>
    <w:p w14:paraId="5E86E76F" w14:textId="6740524A" w:rsidR="009819C1" w:rsidRPr="002D24B4" w:rsidRDefault="007C0AFA" w:rsidP="007132EA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sz w:val="20"/>
          <w:szCs w:val="20"/>
        </w:rPr>
        <w:t>test</w:t>
      </w:r>
    </w:p>
    <w:p w14:paraId="1A26495B" w14:textId="77777777" w:rsidR="007C0AFA" w:rsidRPr="002D24B4" w:rsidRDefault="007C0AFA" w:rsidP="007C0AFA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sz w:val="20"/>
          <w:szCs w:val="20"/>
        </w:rPr>
        <w:t>test</w:t>
      </w:r>
    </w:p>
    <w:p w14:paraId="758DDCEB" w14:textId="1462911A" w:rsidR="00F42A3D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Future Work:</w:t>
      </w:r>
    </w:p>
    <w:p w14:paraId="6576E92F" w14:textId="1EAB72A8" w:rsidR="00F40B93" w:rsidRPr="002D24B4" w:rsidRDefault="00BE08D3" w:rsidP="009301A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sz w:val="20"/>
          <w:szCs w:val="20"/>
        </w:rPr>
        <w:t>test</w:t>
      </w:r>
    </w:p>
    <w:p w14:paraId="325A63E9" w14:textId="1842A2EC" w:rsidR="00BE08D3" w:rsidRPr="002D24B4" w:rsidRDefault="00BE08D3" w:rsidP="009301A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sz w:val="20"/>
          <w:szCs w:val="20"/>
        </w:rPr>
        <w:t>test</w:t>
      </w:r>
    </w:p>
    <w:p w14:paraId="6F4F9120" w14:textId="77777777" w:rsidR="00F40B93" w:rsidRPr="002D24B4" w:rsidRDefault="00F40B93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6B5B57C" w14:textId="4F7100A4" w:rsidR="00F40B93" w:rsidRPr="002D24B4" w:rsidRDefault="00F40B93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D32634D" w14:textId="51186500" w:rsidR="00BE08D3" w:rsidRPr="002D24B4" w:rsidRDefault="00BE08D3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FE79DA6" w14:textId="6397AB51" w:rsidR="00BE08D3" w:rsidRPr="002D24B4" w:rsidRDefault="00BE08D3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C941D3D" w14:textId="77777777" w:rsidR="00BE08D3" w:rsidRPr="002D24B4" w:rsidRDefault="00BE08D3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87B3B5" w14:textId="5A7F74EE" w:rsidR="001371DF" w:rsidRPr="002D24B4" w:rsidRDefault="001371DF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1E9C" w:rsidRPr="002D24B4" w14:paraId="79B22782" w14:textId="77777777" w:rsidTr="00BD1E9C">
        <w:tc>
          <w:tcPr>
            <w:tcW w:w="1870" w:type="dxa"/>
          </w:tcPr>
          <w:p w14:paraId="5106224F" w14:textId="114355AA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1870" w:type="dxa"/>
          </w:tcPr>
          <w:p w14:paraId="735F1EB1" w14:textId="140B2239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1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8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23295F05" w14:textId="77ABE20D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9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15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052EF9E5" w14:textId="5DE34A3F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16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22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763566B5" w14:textId="344972A5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23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28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</w:tr>
      <w:tr w:rsidR="00BD1E9C" w:rsidRPr="002D24B4" w14:paraId="65E82229" w14:textId="77777777" w:rsidTr="00AA528F">
        <w:trPr>
          <w:trHeight w:val="332"/>
        </w:trPr>
        <w:tc>
          <w:tcPr>
            <w:tcW w:w="1870" w:type="dxa"/>
          </w:tcPr>
          <w:p w14:paraId="42A2ACDF" w14:textId="0996A269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 Collection and preprocessing </w:t>
            </w:r>
          </w:p>
        </w:tc>
        <w:tc>
          <w:tcPr>
            <w:tcW w:w="1870" w:type="dxa"/>
            <w:shd w:val="clear" w:color="auto" w:fill="auto"/>
          </w:tcPr>
          <w:p w14:paraId="75CED095" w14:textId="7A4990D6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1A24E1B6" w14:textId="280DA4E3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F3C71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A291A7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6F0E558A" w14:textId="77777777" w:rsidTr="00AA528F">
        <w:tc>
          <w:tcPr>
            <w:tcW w:w="1870" w:type="dxa"/>
          </w:tcPr>
          <w:p w14:paraId="1573792E" w14:textId="750F9CBB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Feature Extraction </w:t>
            </w:r>
          </w:p>
        </w:tc>
        <w:tc>
          <w:tcPr>
            <w:tcW w:w="1870" w:type="dxa"/>
            <w:shd w:val="clear" w:color="auto" w:fill="auto"/>
          </w:tcPr>
          <w:p w14:paraId="09FC9DF9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B451F2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5C87F1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7BFAAF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2DED53A4" w14:textId="77777777" w:rsidTr="00AA528F">
        <w:tc>
          <w:tcPr>
            <w:tcW w:w="1870" w:type="dxa"/>
          </w:tcPr>
          <w:p w14:paraId="13F4757D" w14:textId="2CF0B235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Proo</w:t>
            </w:r>
            <w:r w:rsidR="00AA528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of Concept</w:t>
            </w:r>
          </w:p>
        </w:tc>
        <w:tc>
          <w:tcPr>
            <w:tcW w:w="1870" w:type="dxa"/>
            <w:shd w:val="clear" w:color="auto" w:fill="auto"/>
          </w:tcPr>
          <w:p w14:paraId="244BF4AF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0F6A0D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085F6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E3F500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551B6856" w14:textId="77777777" w:rsidTr="00AA528F">
        <w:tc>
          <w:tcPr>
            <w:tcW w:w="1870" w:type="dxa"/>
          </w:tcPr>
          <w:p w14:paraId="04AE782C" w14:textId="1F99EF26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Additional Work </w:t>
            </w:r>
          </w:p>
        </w:tc>
        <w:tc>
          <w:tcPr>
            <w:tcW w:w="1870" w:type="dxa"/>
            <w:shd w:val="clear" w:color="auto" w:fill="auto"/>
          </w:tcPr>
          <w:p w14:paraId="3444EF4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39D23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4E589D3F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8955CF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655E607" w14:textId="76FBD9D7" w:rsidR="005337B5" w:rsidRPr="002D24B4" w:rsidRDefault="00A96BB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lastRenderedPageBreak/>
        <w:t>References:</w:t>
      </w:r>
    </w:p>
    <w:p w14:paraId="66ABE20A" w14:textId="36B1FD12" w:rsidR="00EE41F0" w:rsidRPr="002D24B4" w:rsidRDefault="00EE41F0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[1]</w:t>
      </w:r>
    </w:p>
    <w:p w14:paraId="1B06A399" w14:textId="4432F486" w:rsidR="00DF2D06" w:rsidRPr="000E3E44" w:rsidRDefault="00DF2D06" w:rsidP="00DF2D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7129A54" w14:textId="77777777" w:rsidR="0064176F" w:rsidRPr="002D24B4" w:rsidRDefault="0064176F" w:rsidP="0007117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64176F" w:rsidRPr="002D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F02"/>
    <w:multiLevelType w:val="hybridMultilevel"/>
    <w:tmpl w:val="314ED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11CA5"/>
    <w:multiLevelType w:val="hybridMultilevel"/>
    <w:tmpl w:val="5B5AF6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9A380C"/>
    <w:multiLevelType w:val="hybridMultilevel"/>
    <w:tmpl w:val="268297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5B1D57"/>
    <w:multiLevelType w:val="hybridMultilevel"/>
    <w:tmpl w:val="940046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BE3AB8"/>
    <w:multiLevelType w:val="hybridMultilevel"/>
    <w:tmpl w:val="216A2CA4"/>
    <w:lvl w:ilvl="0" w:tplc="C91A9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7517A"/>
    <w:multiLevelType w:val="hybridMultilevel"/>
    <w:tmpl w:val="2204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96673"/>
    <w:multiLevelType w:val="hybridMultilevel"/>
    <w:tmpl w:val="D360C29E"/>
    <w:lvl w:ilvl="0" w:tplc="CD4C69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2145"/>
    <w:multiLevelType w:val="hybridMultilevel"/>
    <w:tmpl w:val="653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34A2A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1131"/>
    <w:multiLevelType w:val="hybridMultilevel"/>
    <w:tmpl w:val="8DAA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94D0B"/>
    <w:multiLevelType w:val="hybridMultilevel"/>
    <w:tmpl w:val="047C6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BF1F8D"/>
    <w:multiLevelType w:val="hybridMultilevel"/>
    <w:tmpl w:val="268297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3C4D9F"/>
    <w:multiLevelType w:val="hybridMultilevel"/>
    <w:tmpl w:val="667C1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E12D95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070DD7"/>
    <w:multiLevelType w:val="hybridMultilevel"/>
    <w:tmpl w:val="2204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DD7CC4"/>
    <w:multiLevelType w:val="hybridMultilevel"/>
    <w:tmpl w:val="8FAE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4233F4"/>
    <w:multiLevelType w:val="hybridMultilevel"/>
    <w:tmpl w:val="1C7E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60700"/>
    <w:multiLevelType w:val="hybridMultilevel"/>
    <w:tmpl w:val="653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64DBA"/>
    <w:multiLevelType w:val="hybridMultilevel"/>
    <w:tmpl w:val="268297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364171"/>
    <w:multiLevelType w:val="hybridMultilevel"/>
    <w:tmpl w:val="9442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A4C12"/>
    <w:multiLevelType w:val="hybridMultilevel"/>
    <w:tmpl w:val="940046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7457F09"/>
    <w:multiLevelType w:val="hybridMultilevel"/>
    <w:tmpl w:val="79DC7EE4"/>
    <w:lvl w:ilvl="0" w:tplc="F5A6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DA7678B"/>
    <w:multiLevelType w:val="hybridMultilevel"/>
    <w:tmpl w:val="8DAA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81782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87ABC"/>
    <w:multiLevelType w:val="hybridMultilevel"/>
    <w:tmpl w:val="8F761EC0"/>
    <w:lvl w:ilvl="0" w:tplc="92903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D80B0F"/>
    <w:multiLevelType w:val="hybridMultilevel"/>
    <w:tmpl w:val="C284C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8334FE"/>
    <w:multiLevelType w:val="hybridMultilevel"/>
    <w:tmpl w:val="5A6EC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6127AE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825597"/>
    <w:multiLevelType w:val="hybridMultilevel"/>
    <w:tmpl w:val="6EF8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F52F1"/>
    <w:multiLevelType w:val="hybridMultilevel"/>
    <w:tmpl w:val="5A6EC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F717A"/>
    <w:multiLevelType w:val="hybridMultilevel"/>
    <w:tmpl w:val="6CC8C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534F38"/>
    <w:multiLevelType w:val="hybridMultilevel"/>
    <w:tmpl w:val="B1C08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0C5990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F181D"/>
    <w:multiLevelType w:val="hybridMultilevel"/>
    <w:tmpl w:val="0F6C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481F7D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F25462"/>
    <w:multiLevelType w:val="hybridMultilevel"/>
    <w:tmpl w:val="2204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1C25D3"/>
    <w:multiLevelType w:val="hybridMultilevel"/>
    <w:tmpl w:val="DCFA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D233A"/>
    <w:multiLevelType w:val="hybridMultilevel"/>
    <w:tmpl w:val="8F761EC0"/>
    <w:lvl w:ilvl="0" w:tplc="92903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BD5999"/>
    <w:multiLevelType w:val="hybridMultilevel"/>
    <w:tmpl w:val="6EF8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AB7EC3"/>
    <w:multiLevelType w:val="hybridMultilevel"/>
    <w:tmpl w:val="837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130683"/>
    <w:multiLevelType w:val="hybridMultilevel"/>
    <w:tmpl w:val="FD8EF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FE2251"/>
    <w:multiLevelType w:val="hybridMultilevel"/>
    <w:tmpl w:val="8DAA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492E31"/>
    <w:multiLevelType w:val="hybridMultilevel"/>
    <w:tmpl w:val="8542D8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C0E6A4A"/>
    <w:multiLevelType w:val="hybridMultilevel"/>
    <w:tmpl w:val="8F761EC0"/>
    <w:lvl w:ilvl="0" w:tplc="92903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2D25B3"/>
    <w:multiLevelType w:val="hybridMultilevel"/>
    <w:tmpl w:val="268297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1"/>
  </w:num>
  <w:num w:numId="3">
    <w:abstractNumId w:val="7"/>
  </w:num>
  <w:num w:numId="4">
    <w:abstractNumId w:val="20"/>
  </w:num>
  <w:num w:numId="5">
    <w:abstractNumId w:val="25"/>
  </w:num>
  <w:num w:numId="6">
    <w:abstractNumId w:val="35"/>
  </w:num>
  <w:num w:numId="7">
    <w:abstractNumId w:val="22"/>
  </w:num>
  <w:num w:numId="8">
    <w:abstractNumId w:val="31"/>
  </w:num>
  <w:num w:numId="9">
    <w:abstractNumId w:val="16"/>
  </w:num>
  <w:num w:numId="10">
    <w:abstractNumId w:val="3"/>
  </w:num>
  <w:num w:numId="11">
    <w:abstractNumId w:val="1"/>
  </w:num>
  <w:num w:numId="12">
    <w:abstractNumId w:val="46"/>
  </w:num>
  <w:num w:numId="13">
    <w:abstractNumId w:val="4"/>
  </w:num>
  <w:num w:numId="14">
    <w:abstractNumId w:val="13"/>
  </w:num>
  <w:num w:numId="15">
    <w:abstractNumId w:val="30"/>
  </w:num>
  <w:num w:numId="16">
    <w:abstractNumId w:val="32"/>
  </w:num>
  <w:num w:numId="17">
    <w:abstractNumId w:val="40"/>
  </w:num>
  <w:num w:numId="18">
    <w:abstractNumId w:val="21"/>
  </w:num>
  <w:num w:numId="19">
    <w:abstractNumId w:val="2"/>
  </w:num>
  <w:num w:numId="20">
    <w:abstractNumId w:val="18"/>
  </w:num>
  <w:num w:numId="21">
    <w:abstractNumId w:val="45"/>
  </w:num>
  <w:num w:numId="22">
    <w:abstractNumId w:val="43"/>
  </w:num>
  <w:num w:numId="23">
    <w:abstractNumId w:val="23"/>
  </w:num>
  <w:num w:numId="24">
    <w:abstractNumId w:val="9"/>
  </w:num>
  <w:num w:numId="25">
    <w:abstractNumId w:val="27"/>
  </w:num>
  <w:num w:numId="26">
    <w:abstractNumId w:val="12"/>
  </w:num>
  <w:num w:numId="27">
    <w:abstractNumId w:val="19"/>
  </w:num>
  <w:num w:numId="28">
    <w:abstractNumId w:val="39"/>
  </w:num>
  <w:num w:numId="29">
    <w:abstractNumId w:val="37"/>
  </w:num>
  <w:num w:numId="30">
    <w:abstractNumId w:val="15"/>
  </w:num>
  <w:num w:numId="31">
    <w:abstractNumId w:val="5"/>
  </w:num>
  <w:num w:numId="32">
    <w:abstractNumId w:val="17"/>
  </w:num>
  <w:num w:numId="33">
    <w:abstractNumId w:val="6"/>
  </w:num>
  <w:num w:numId="34">
    <w:abstractNumId w:val="8"/>
  </w:num>
  <w:num w:numId="35">
    <w:abstractNumId w:val="47"/>
  </w:num>
  <w:num w:numId="36">
    <w:abstractNumId w:val="14"/>
  </w:num>
  <w:num w:numId="37">
    <w:abstractNumId w:val="34"/>
  </w:num>
  <w:num w:numId="38">
    <w:abstractNumId w:val="11"/>
  </w:num>
  <w:num w:numId="39">
    <w:abstractNumId w:val="33"/>
  </w:num>
  <w:num w:numId="40">
    <w:abstractNumId w:val="24"/>
  </w:num>
  <w:num w:numId="41">
    <w:abstractNumId w:val="26"/>
  </w:num>
  <w:num w:numId="42">
    <w:abstractNumId w:val="29"/>
  </w:num>
  <w:num w:numId="43">
    <w:abstractNumId w:val="28"/>
  </w:num>
  <w:num w:numId="44">
    <w:abstractNumId w:val="42"/>
  </w:num>
  <w:num w:numId="45">
    <w:abstractNumId w:val="38"/>
  </w:num>
  <w:num w:numId="46">
    <w:abstractNumId w:val="0"/>
  </w:num>
  <w:num w:numId="47">
    <w:abstractNumId w:val="36"/>
  </w:num>
  <w:num w:numId="48">
    <w:abstractNumId w:val="4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 Swantner">
    <w15:presenceInfo w15:providerId="Windows Live" w15:userId="15573b1ef14ed0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D0"/>
    <w:rsid w:val="00003D13"/>
    <w:rsid w:val="00004EF1"/>
    <w:rsid w:val="0000703D"/>
    <w:rsid w:val="00011A71"/>
    <w:rsid w:val="0001222A"/>
    <w:rsid w:val="0001251C"/>
    <w:rsid w:val="00026D32"/>
    <w:rsid w:val="000327D8"/>
    <w:rsid w:val="00036675"/>
    <w:rsid w:val="00041867"/>
    <w:rsid w:val="000421CD"/>
    <w:rsid w:val="00044756"/>
    <w:rsid w:val="00055C0E"/>
    <w:rsid w:val="00061BAC"/>
    <w:rsid w:val="00067EBC"/>
    <w:rsid w:val="0007117E"/>
    <w:rsid w:val="00081305"/>
    <w:rsid w:val="000825DB"/>
    <w:rsid w:val="000905F3"/>
    <w:rsid w:val="00090C27"/>
    <w:rsid w:val="000937AA"/>
    <w:rsid w:val="00095266"/>
    <w:rsid w:val="00095C36"/>
    <w:rsid w:val="000A07EA"/>
    <w:rsid w:val="000A0962"/>
    <w:rsid w:val="000A294C"/>
    <w:rsid w:val="000A4508"/>
    <w:rsid w:val="000A79DE"/>
    <w:rsid w:val="000A7F77"/>
    <w:rsid w:val="000B334F"/>
    <w:rsid w:val="000C2E5A"/>
    <w:rsid w:val="000E3E44"/>
    <w:rsid w:val="000E50DB"/>
    <w:rsid w:val="000F099D"/>
    <w:rsid w:val="000F18C8"/>
    <w:rsid w:val="00110E91"/>
    <w:rsid w:val="00114BEE"/>
    <w:rsid w:val="00115116"/>
    <w:rsid w:val="0011546D"/>
    <w:rsid w:val="001216C4"/>
    <w:rsid w:val="00121D49"/>
    <w:rsid w:val="001310CE"/>
    <w:rsid w:val="001315C8"/>
    <w:rsid w:val="00135B41"/>
    <w:rsid w:val="001371DF"/>
    <w:rsid w:val="00140CEC"/>
    <w:rsid w:val="00141FC3"/>
    <w:rsid w:val="001420BE"/>
    <w:rsid w:val="001508A6"/>
    <w:rsid w:val="00151DCA"/>
    <w:rsid w:val="001616A2"/>
    <w:rsid w:val="00161D82"/>
    <w:rsid w:val="001639F0"/>
    <w:rsid w:val="00167140"/>
    <w:rsid w:val="00176F5C"/>
    <w:rsid w:val="00190CBC"/>
    <w:rsid w:val="00193F0E"/>
    <w:rsid w:val="001A02F3"/>
    <w:rsid w:val="001A06DC"/>
    <w:rsid w:val="001A5B52"/>
    <w:rsid w:val="001C2921"/>
    <w:rsid w:val="001D3CD8"/>
    <w:rsid w:val="001D7C1A"/>
    <w:rsid w:val="001E1965"/>
    <w:rsid w:val="001E7142"/>
    <w:rsid w:val="001F34BE"/>
    <w:rsid w:val="00201CC8"/>
    <w:rsid w:val="0021101C"/>
    <w:rsid w:val="00211CFF"/>
    <w:rsid w:val="00215FAF"/>
    <w:rsid w:val="00230CAD"/>
    <w:rsid w:val="002419F4"/>
    <w:rsid w:val="00242706"/>
    <w:rsid w:val="0025243C"/>
    <w:rsid w:val="002640AE"/>
    <w:rsid w:val="00273829"/>
    <w:rsid w:val="0027629A"/>
    <w:rsid w:val="002765E8"/>
    <w:rsid w:val="002770AB"/>
    <w:rsid w:val="00277F41"/>
    <w:rsid w:val="0028185A"/>
    <w:rsid w:val="00293F66"/>
    <w:rsid w:val="00294B33"/>
    <w:rsid w:val="00296722"/>
    <w:rsid w:val="00297ADB"/>
    <w:rsid w:val="002A27B1"/>
    <w:rsid w:val="002B0339"/>
    <w:rsid w:val="002B2D2F"/>
    <w:rsid w:val="002C5619"/>
    <w:rsid w:val="002C785B"/>
    <w:rsid w:val="002D0BE3"/>
    <w:rsid w:val="002D202C"/>
    <w:rsid w:val="002D24B4"/>
    <w:rsid w:val="002D503A"/>
    <w:rsid w:val="002D5084"/>
    <w:rsid w:val="002D6542"/>
    <w:rsid w:val="002D7085"/>
    <w:rsid w:val="002E4495"/>
    <w:rsid w:val="002E7327"/>
    <w:rsid w:val="002F1106"/>
    <w:rsid w:val="002F25A4"/>
    <w:rsid w:val="00301A65"/>
    <w:rsid w:val="00301C1B"/>
    <w:rsid w:val="00305DB1"/>
    <w:rsid w:val="00323150"/>
    <w:rsid w:val="003342FC"/>
    <w:rsid w:val="00334CE0"/>
    <w:rsid w:val="00335430"/>
    <w:rsid w:val="00337A16"/>
    <w:rsid w:val="003448CF"/>
    <w:rsid w:val="00344C2A"/>
    <w:rsid w:val="00345782"/>
    <w:rsid w:val="0035592D"/>
    <w:rsid w:val="00356A81"/>
    <w:rsid w:val="00360BC0"/>
    <w:rsid w:val="00375E11"/>
    <w:rsid w:val="0039274B"/>
    <w:rsid w:val="00394897"/>
    <w:rsid w:val="00397E72"/>
    <w:rsid w:val="003C06C6"/>
    <w:rsid w:val="003F2DE8"/>
    <w:rsid w:val="00413B1E"/>
    <w:rsid w:val="004205BB"/>
    <w:rsid w:val="00420753"/>
    <w:rsid w:val="00435C2B"/>
    <w:rsid w:val="00441087"/>
    <w:rsid w:val="00453711"/>
    <w:rsid w:val="004645E9"/>
    <w:rsid w:val="0046677A"/>
    <w:rsid w:val="00466B2A"/>
    <w:rsid w:val="00467843"/>
    <w:rsid w:val="00470FA7"/>
    <w:rsid w:val="00475655"/>
    <w:rsid w:val="00483E54"/>
    <w:rsid w:val="004B3942"/>
    <w:rsid w:val="004B3ED7"/>
    <w:rsid w:val="004B5422"/>
    <w:rsid w:val="004B6132"/>
    <w:rsid w:val="004B675C"/>
    <w:rsid w:val="004C089F"/>
    <w:rsid w:val="004C1064"/>
    <w:rsid w:val="004D0D0D"/>
    <w:rsid w:val="004D33C2"/>
    <w:rsid w:val="004E369B"/>
    <w:rsid w:val="004E6835"/>
    <w:rsid w:val="005013CF"/>
    <w:rsid w:val="00515273"/>
    <w:rsid w:val="00516CB3"/>
    <w:rsid w:val="00530D9B"/>
    <w:rsid w:val="00531ACD"/>
    <w:rsid w:val="005337B5"/>
    <w:rsid w:val="00540675"/>
    <w:rsid w:val="00557E64"/>
    <w:rsid w:val="00562E4A"/>
    <w:rsid w:val="00573ECA"/>
    <w:rsid w:val="005750A9"/>
    <w:rsid w:val="00584DB2"/>
    <w:rsid w:val="005932D2"/>
    <w:rsid w:val="005944A6"/>
    <w:rsid w:val="005A77BD"/>
    <w:rsid w:val="005B33BB"/>
    <w:rsid w:val="005B3C08"/>
    <w:rsid w:val="005B7822"/>
    <w:rsid w:val="005C4DD0"/>
    <w:rsid w:val="005C58AF"/>
    <w:rsid w:val="005D288F"/>
    <w:rsid w:val="005E0B71"/>
    <w:rsid w:val="005E3A9F"/>
    <w:rsid w:val="005E6242"/>
    <w:rsid w:val="0060267C"/>
    <w:rsid w:val="00605F94"/>
    <w:rsid w:val="006336A4"/>
    <w:rsid w:val="0063499D"/>
    <w:rsid w:val="0064176F"/>
    <w:rsid w:val="00642383"/>
    <w:rsid w:val="00651E43"/>
    <w:rsid w:val="00656200"/>
    <w:rsid w:val="006608F1"/>
    <w:rsid w:val="00665912"/>
    <w:rsid w:val="00667C33"/>
    <w:rsid w:val="00674129"/>
    <w:rsid w:val="0069055D"/>
    <w:rsid w:val="00695668"/>
    <w:rsid w:val="00697C2C"/>
    <w:rsid w:val="006A0E87"/>
    <w:rsid w:val="006A4957"/>
    <w:rsid w:val="006B3769"/>
    <w:rsid w:val="006B5B5B"/>
    <w:rsid w:val="006C0D09"/>
    <w:rsid w:val="006C10C9"/>
    <w:rsid w:val="006C165A"/>
    <w:rsid w:val="006C4391"/>
    <w:rsid w:val="006C5DD1"/>
    <w:rsid w:val="006D74C5"/>
    <w:rsid w:val="006F0B61"/>
    <w:rsid w:val="006F1DBC"/>
    <w:rsid w:val="006F335D"/>
    <w:rsid w:val="006F3E3B"/>
    <w:rsid w:val="006F55F9"/>
    <w:rsid w:val="00701181"/>
    <w:rsid w:val="007021B8"/>
    <w:rsid w:val="007025EB"/>
    <w:rsid w:val="007062FC"/>
    <w:rsid w:val="007132EA"/>
    <w:rsid w:val="0072284B"/>
    <w:rsid w:val="0072465F"/>
    <w:rsid w:val="007318A8"/>
    <w:rsid w:val="00735671"/>
    <w:rsid w:val="00744A89"/>
    <w:rsid w:val="00745743"/>
    <w:rsid w:val="00746E54"/>
    <w:rsid w:val="00751004"/>
    <w:rsid w:val="00751911"/>
    <w:rsid w:val="00751F8D"/>
    <w:rsid w:val="00754869"/>
    <w:rsid w:val="00762033"/>
    <w:rsid w:val="007661D9"/>
    <w:rsid w:val="00771251"/>
    <w:rsid w:val="00783047"/>
    <w:rsid w:val="007835B4"/>
    <w:rsid w:val="00783C52"/>
    <w:rsid w:val="00794B7F"/>
    <w:rsid w:val="00795521"/>
    <w:rsid w:val="007A02D4"/>
    <w:rsid w:val="007A4B83"/>
    <w:rsid w:val="007A5A30"/>
    <w:rsid w:val="007A653F"/>
    <w:rsid w:val="007B04B8"/>
    <w:rsid w:val="007B38B4"/>
    <w:rsid w:val="007B54F7"/>
    <w:rsid w:val="007C0AFA"/>
    <w:rsid w:val="007C183F"/>
    <w:rsid w:val="007C32CD"/>
    <w:rsid w:val="007D659C"/>
    <w:rsid w:val="007D6E86"/>
    <w:rsid w:val="007E5B39"/>
    <w:rsid w:val="00806B3B"/>
    <w:rsid w:val="008115CD"/>
    <w:rsid w:val="00811957"/>
    <w:rsid w:val="00813544"/>
    <w:rsid w:val="008240E8"/>
    <w:rsid w:val="0082410D"/>
    <w:rsid w:val="008268E0"/>
    <w:rsid w:val="0083664B"/>
    <w:rsid w:val="00840B7E"/>
    <w:rsid w:val="00841639"/>
    <w:rsid w:val="00854CF5"/>
    <w:rsid w:val="00862C47"/>
    <w:rsid w:val="00864804"/>
    <w:rsid w:val="0086599A"/>
    <w:rsid w:val="008917DF"/>
    <w:rsid w:val="008959EB"/>
    <w:rsid w:val="008A0976"/>
    <w:rsid w:val="008A0FAA"/>
    <w:rsid w:val="008A1DE3"/>
    <w:rsid w:val="008A63A1"/>
    <w:rsid w:val="008B0EBB"/>
    <w:rsid w:val="008B270F"/>
    <w:rsid w:val="008B341C"/>
    <w:rsid w:val="008B500A"/>
    <w:rsid w:val="008C047E"/>
    <w:rsid w:val="008D0C53"/>
    <w:rsid w:val="008D4384"/>
    <w:rsid w:val="00905261"/>
    <w:rsid w:val="00911873"/>
    <w:rsid w:val="009125F1"/>
    <w:rsid w:val="009301A1"/>
    <w:rsid w:val="009308F7"/>
    <w:rsid w:val="0093220F"/>
    <w:rsid w:val="00940A85"/>
    <w:rsid w:val="0094555F"/>
    <w:rsid w:val="009521E3"/>
    <w:rsid w:val="00956B18"/>
    <w:rsid w:val="00962B0D"/>
    <w:rsid w:val="00965530"/>
    <w:rsid w:val="009763C1"/>
    <w:rsid w:val="009809E6"/>
    <w:rsid w:val="00980CB4"/>
    <w:rsid w:val="009819C1"/>
    <w:rsid w:val="00993614"/>
    <w:rsid w:val="00994AF2"/>
    <w:rsid w:val="00997589"/>
    <w:rsid w:val="009B5585"/>
    <w:rsid w:val="009B7D5F"/>
    <w:rsid w:val="009C2597"/>
    <w:rsid w:val="009D1FE2"/>
    <w:rsid w:val="009D4B07"/>
    <w:rsid w:val="009D7032"/>
    <w:rsid w:val="009E6E3F"/>
    <w:rsid w:val="009F1A56"/>
    <w:rsid w:val="009F7E5E"/>
    <w:rsid w:val="00A023D2"/>
    <w:rsid w:val="00A050A7"/>
    <w:rsid w:val="00A06944"/>
    <w:rsid w:val="00A07082"/>
    <w:rsid w:val="00A22D18"/>
    <w:rsid w:val="00A30ADE"/>
    <w:rsid w:val="00A31505"/>
    <w:rsid w:val="00A3153D"/>
    <w:rsid w:val="00A32DA2"/>
    <w:rsid w:val="00A369D2"/>
    <w:rsid w:val="00A37862"/>
    <w:rsid w:val="00A44F09"/>
    <w:rsid w:val="00A5050D"/>
    <w:rsid w:val="00A6390C"/>
    <w:rsid w:val="00A6478B"/>
    <w:rsid w:val="00A67DD2"/>
    <w:rsid w:val="00A72A77"/>
    <w:rsid w:val="00A755EB"/>
    <w:rsid w:val="00A829EF"/>
    <w:rsid w:val="00A87A73"/>
    <w:rsid w:val="00A90AF7"/>
    <w:rsid w:val="00A92164"/>
    <w:rsid w:val="00A96623"/>
    <w:rsid w:val="00A968ED"/>
    <w:rsid w:val="00A96BBD"/>
    <w:rsid w:val="00AA14C8"/>
    <w:rsid w:val="00AA2DF8"/>
    <w:rsid w:val="00AA40E3"/>
    <w:rsid w:val="00AA528F"/>
    <w:rsid w:val="00AA5CEC"/>
    <w:rsid w:val="00AB05AF"/>
    <w:rsid w:val="00AB06FE"/>
    <w:rsid w:val="00AC5CBD"/>
    <w:rsid w:val="00AD1B83"/>
    <w:rsid w:val="00AD39CE"/>
    <w:rsid w:val="00AD5C34"/>
    <w:rsid w:val="00AD5E48"/>
    <w:rsid w:val="00AE09D5"/>
    <w:rsid w:val="00AE2BD6"/>
    <w:rsid w:val="00AF009E"/>
    <w:rsid w:val="00B02EDC"/>
    <w:rsid w:val="00B04E25"/>
    <w:rsid w:val="00B077E5"/>
    <w:rsid w:val="00B1201B"/>
    <w:rsid w:val="00B13241"/>
    <w:rsid w:val="00B25DC0"/>
    <w:rsid w:val="00B27993"/>
    <w:rsid w:val="00B27B0C"/>
    <w:rsid w:val="00B40524"/>
    <w:rsid w:val="00B52639"/>
    <w:rsid w:val="00B543D0"/>
    <w:rsid w:val="00B55A93"/>
    <w:rsid w:val="00B72C95"/>
    <w:rsid w:val="00B7635E"/>
    <w:rsid w:val="00B76B1E"/>
    <w:rsid w:val="00B81E38"/>
    <w:rsid w:val="00B81FF5"/>
    <w:rsid w:val="00B879F8"/>
    <w:rsid w:val="00B90C78"/>
    <w:rsid w:val="00B92E84"/>
    <w:rsid w:val="00B931EC"/>
    <w:rsid w:val="00BA32AF"/>
    <w:rsid w:val="00BB3AC7"/>
    <w:rsid w:val="00BC1F49"/>
    <w:rsid w:val="00BD1E9C"/>
    <w:rsid w:val="00BD4360"/>
    <w:rsid w:val="00BD5F5D"/>
    <w:rsid w:val="00BE08D3"/>
    <w:rsid w:val="00BE0AB4"/>
    <w:rsid w:val="00BE46EC"/>
    <w:rsid w:val="00BF3650"/>
    <w:rsid w:val="00BF3F73"/>
    <w:rsid w:val="00C07706"/>
    <w:rsid w:val="00C21C54"/>
    <w:rsid w:val="00C258FD"/>
    <w:rsid w:val="00C30900"/>
    <w:rsid w:val="00C328D8"/>
    <w:rsid w:val="00C32B50"/>
    <w:rsid w:val="00C363F2"/>
    <w:rsid w:val="00C476D2"/>
    <w:rsid w:val="00C51415"/>
    <w:rsid w:val="00C5192D"/>
    <w:rsid w:val="00C53DAF"/>
    <w:rsid w:val="00C55DF8"/>
    <w:rsid w:val="00C573AE"/>
    <w:rsid w:val="00C631AB"/>
    <w:rsid w:val="00C74CF7"/>
    <w:rsid w:val="00C80EEF"/>
    <w:rsid w:val="00C817A6"/>
    <w:rsid w:val="00C97A33"/>
    <w:rsid w:val="00CB4901"/>
    <w:rsid w:val="00CC5C61"/>
    <w:rsid w:val="00CD68B2"/>
    <w:rsid w:val="00CE2632"/>
    <w:rsid w:val="00CF6843"/>
    <w:rsid w:val="00D13D81"/>
    <w:rsid w:val="00D21484"/>
    <w:rsid w:val="00D24DA1"/>
    <w:rsid w:val="00D26097"/>
    <w:rsid w:val="00D31CC8"/>
    <w:rsid w:val="00D32215"/>
    <w:rsid w:val="00D355FB"/>
    <w:rsid w:val="00D460F5"/>
    <w:rsid w:val="00D61763"/>
    <w:rsid w:val="00D63346"/>
    <w:rsid w:val="00D849D2"/>
    <w:rsid w:val="00D922F6"/>
    <w:rsid w:val="00DB0924"/>
    <w:rsid w:val="00DB6496"/>
    <w:rsid w:val="00DB70C6"/>
    <w:rsid w:val="00DB7F47"/>
    <w:rsid w:val="00DC69F1"/>
    <w:rsid w:val="00DD0FD1"/>
    <w:rsid w:val="00DE5284"/>
    <w:rsid w:val="00DF2D06"/>
    <w:rsid w:val="00DF3E8E"/>
    <w:rsid w:val="00E02FB4"/>
    <w:rsid w:val="00E11829"/>
    <w:rsid w:val="00E12049"/>
    <w:rsid w:val="00E2058D"/>
    <w:rsid w:val="00E25A20"/>
    <w:rsid w:val="00E41DBF"/>
    <w:rsid w:val="00E63157"/>
    <w:rsid w:val="00E64479"/>
    <w:rsid w:val="00E7273B"/>
    <w:rsid w:val="00E745A9"/>
    <w:rsid w:val="00E85152"/>
    <w:rsid w:val="00E93344"/>
    <w:rsid w:val="00E96864"/>
    <w:rsid w:val="00EA7C64"/>
    <w:rsid w:val="00EB2BB5"/>
    <w:rsid w:val="00EC0F46"/>
    <w:rsid w:val="00EC14BA"/>
    <w:rsid w:val="00EC7B25"/>
    <w:rsid w:val="00ED118E"/>
    <w:rsid w:val="00ED512C"/>
    <w:rsid w:val="00ED62BD"/>
    <w:rsid w:val="00ED6569"/>
    <w:rsid w:val="00ED7D93"/>
    <w:rsid w:val="00EE41F0"/>
    <w:rsid w:val="00EE7560"/>
    <w:rsid w:val="00F04CAF"/>
    <w:rsid w:val="00F064B6"/>
    <w:rsid w:val="00F144E9"/>
    <w:rsid w:val="00F21874"/>
    <w:rsid w:val="00F30AC8"/>
    <w:rsid w:val="00F3174A"/>
    <w:rsid w:val="00F329AF"/>
    <w:rsid w:val="00F37B61"/>
    <w:rsid w:val="00F40B93"/>
    <w:rsid w:val="00F42266"/>
    <w:rsid w:val="00F425E0"/>
    <w:rsid w:val="00F42A3D"/>
    <w:rsid w:val="00F44163"/>
    <w:rsid w:val="00F4424A"/>
    <w:rsid w:val="00F47F1F"/>
    <w:rsid w:val="00F527BE"/>
    <w:rsid w:val="00F5739A"/>
    <w:rsid w:val="00F6159D"/>
    <w:rsid w:val="00F6192F"/>
    <w:rsid w:val="00F64DB3"/>
    <w:rsid w:val="00F66EC1"/>
    <w:rsid w:val="00F6792F"/>
    <w:rsid w:val="00F83D94"/>
    <w:rsid w:val="00F84FB8"/>
    <w:rsid w:val="00F94729"/>
    <w:rsid w:val="00FB3279"/>
    <w:rsid w:val="00FB41A5"/>
    <w:rsid w:val="00FD548D"/>
    <w:rsid w:val="00FE2B07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8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semiHidden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semiHidden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72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85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Tin</b:Tag>
    <b:SourceType>JournalArticle</b:SourceType>
    <b:Guid>{11550B89-E7FD-4A14-8054-02978A116B7C}</b:Guid>
    <b:Author>
      <b:Author>
        <b:NameList>
          <b:Person>
            <b:Last>Ho</b:Last>
            <b:First>Tin</b:First>
            <b:Middle>kam</b:Middle>
          </b:Person>
        </b:NameList>
      </b:Author>
    </b:Author>
    <b:Title>cite complexity measure of supervised classification problems</b:Title>
    <b:RefOrder>2</b:RefOrder>
  </b:Source>
  <b:Source>
    <b:Tag>1TK</b:Tag>
    <b:SourceType>JournalArticle</b:SourceType>
    <b:Guid>{4A949003-DACC-4811-92B7-7E9F61B26F42}</b:Guid>
    <b:Title>1.	T.K. Ho and M. Basu. Complexity measures of supervised classification problems, IEEE Transactions on Pattern Analysis and Machine Intelligence, 24(3) pp. 289-300, 2002.</b:Title>
    <b:RefOrder>1</b:RefOrder>
  </b:Source>
</b:Sources>
</file>

<file path=customXml/itemProps1.xml><?xml version="1.0" encoding="utf-8"?>
<ds:datastoreItem xmlns:ds="http://schemas.openxmlformats.org/officeDocument/2006/customXml" ds:itemID="{D4EBB692-9B0B-4C9B-ADDC-23C8618D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Akter</dc:creator>
  <cp:lastModifiedBy>vivya kalidindi</cp:lastModifiedBy>
  <cp:revision>2</cp:revision>
  <cp:lastPrinted>2016-08-26T04:15:00Z</cp:lastPrinted>
  <dcterms:created xsi:type="dcterms:W3CDTF">2018-09-18T19:24:00Z</dcterms:created>
  <dcterms:modified xsi:type="dcterms:W3CDTF">2018-09-18T19:24:00Z</dcterms:modified>
</cp:coreProperties>
</file>