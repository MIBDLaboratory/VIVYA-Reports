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0D322" w14:textId="0F7B1DA5" w:rsidR="00C258FD" w:rsidRPr="00010843" w:rsidRDefault="00F42A3D" w:rsidP="00010843">
      <w:pPr>
        <w:rPr>
          <w:rFonts w:eastAsia="+mn-ea" w:cs="+mn-cs"/>
          <w:color w:val="000000"/>
          <w:kern w:val="24"/>
        </w:rPr>
      </w:pPr>
      <w:bookmarkStart w:id="0" w:name="_Hlk482016249"/>
      <w:bookmarkEnd w:id="0"/>
      <w:r w:rsidRPr="002D24B4">
        <w:rPr>
          <w:rFonts w:ascii="Times New Roman" w:hAnsi="Times New Roman" w:cs="Times New Roman"/>
          <w:b/>
          <w:sz w:val="20"/>
          <w:szCs w:val="20"/>
        </w:rPr>
        <w:t>Project</w:t>
      </w:r>
      <w:r w:rsidRPr="008E3DD3">
        <w:rPr>
          <w:rFonts w:ascii="Times New Roman" w:hAnsi="Times New Roman" w:cs="Times New Roman"/>
          <w:sz w:val="20"/>
          <w:szCs w:val="20"/>
        </w:rPr>
        <w:t xml:space="preserve">: </w:t>
      </w:r>
      <w:r w:rsidR="008E3DD3" w:rsidRPr="008E3DD3">
        <w:rPr>
          <w:rFonts w:ascii="Times New Roman" w:hAnsi="Times New Roman" w:cs="Times New Roman"/>
          <w:sz w:val="20"/>
          <w:szCs w:val="20"/>
        </w:rPr>
        <w:t>Health</w:t>
      </w:r>
      <w:r w:rsidR="00AA5CEC" w:rsidRPr="002D24B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206AC">
        <w:rPr>
          <w:rFonts w:ascii="Times New Roman" w:hAnsi="Times New Roman" w:cs="Times New Roman"/>
          <w:sz w:val="20"/>
          <w:szCs w:val="20"/>
        </w:rPr>
        <w:t>a</w:t>
      </w:r>
      <w:r w:rsidR="00EF77CD">
        <w:rPr>
          <w:rFonts w:ascii="Times New Roman" w:hAnsi="Times New Roman" w:cs="Times New Roman"/>
          <w:sz w:val="20"/>
          <w:szCs w:val="20"/>
        </w:rPr>
        <w:t>ctivity recognition using active learning</w:t>
      </w:r>
      <w:r w:rsidR="00D206AC">
        <w:rPr>
          <w:rFonts w:ascii="Times New Roman" w:hAnsi="Times New Roman" w:cs="Times New Roman"/>
          <w:sz w:val="20"/>
          <w:szCs w:val="20"/>
        </w:rPr>
        <w:t>.</w:t>
      </w:r>
    </w:p>
    <w:p w14:paraId="0F996C51" w14:textId="27B00598" w:rsidR="00FE7579" w:rsidRPr="00010843" w:rsidRDefault="00C258FD" w:rsidP="0075191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 xml:space="preserve">Area: </w:t>
      </w:r>
      <w:r w:rsidR="00D206AC">
        <w:rPr>
          <w:rFonts w:ascii="Times New Roman" w:hAnsi="Times New Roman" w:cs="Times New Roman"/>
          <w:sz w:val="20"/>
          <w:szCs w:val="20"/>
        </w:rPr>
        <w:t>Active Learning, Machine Learning.</w:t>
      </w:r>
    </w:p>
    <w:p w14:paraId="0BDD20FE" w14:textId="644A6722" w:rsidR="00F42A3D" w:rsidRPr="00010843" w:rsidRDefault="00AD39CE" w:rsidP="0075191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 xml:space="preserve">Date: </w:t>
      </w:r>
      <w:r w:rsidR="00010843" w:rsidRPr="00010843">
        <w:rPr>
          <w:rFonts w:ascii="Times New Roman" w:hAnsi="Times New Roman" w:cs="Times New Roman"/>
          <w:sz w:val="20"/>
          <w:szCs w:val="20"/>
        </w:rPr>
        <w:t>September</w:t>
      </w:r>
      <w:r w:rsidRPr="00010843">
        <w:rPr>
          <w:rFonts w:ascii="Times New Roman" w:hAnsi="Times New Roman" w:cs="Times New Roman"/>
          <w:sz w:val="20"/>
          <w:szCs w:val="20"/>
        </w:rPr>
        <w:t xml:space="preserve"> </w:t>
      </w:r>
      <w:r w:rsidR="00772BA7">
        <w:rPr>
          <w:rFonts w:ascii="Times New Roman" w:hAnsi="Times New Roman" w:cs="Times New Roman"/>
          <w:sz w:val="20"/>
          <w:szCs w:val="20"/>
        </w:rPr>
        <w:t>18</w:t>
      </w:r>
      <w:r w:rsidR="00010843" w:rsidRPr="00010843">
        <w:rPr>
          <w:rFonts w:ascii="Times New Roman" w:hAnsi="Times New Roman" w:cs="Times New Roman"/>
          <w:sz w:val="20"/>
          <w:szCs w:val="20"/>
        </w:rPr>
        <w:t>, 2018</w:t>
      </w:r>
    </w:p>
    <w:p w14:paraId="3D476147" w14:textId="37D78D7B" w:rsidR="009D1FE2" w:rsidRPr="002D24B4" w:rsidRDefault="009301A1" w:rsidP="00F01AB4">
      <w:pPr>
        <w:tabs>
          <w:tab w:val="center" w:pos="4680"/>
        </w:tabs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 xml:space="preserve">People: </w:t>
      </w:r>
      <w:r w:rsidR="00010843" w:rsidRPr="00010843">
        <w:rPr>
          <w:rFonts w:ascii="Times New Roman" w:hAnsi="Times New Roman" w:cs="Times New Roman"/>
          <w:sz w:val="20"/>
          <w:szCs w:val="20"/>
        </w:rPr>
        <w:t>Vivya Kalidindi</w:t>
      </w:r>
      <w:r w:rsidR="00C30900" w:rsidRPr="00010843">
        <w:rPr>
          <w:rFonts w:ascii="Times New Roman" w:hAnsi="Times New Roman" w:cs="Times New Roman"/>
          <w:sz w:val="20"/>
          <w:szCs w:val="20"/>
        </w:rPr>
        <w:t xml:space="preserve">, Dr. </w:t>
      </w:r>
      <w:r w:rsidR="00420753" w:rsidRPr="00010843">
        <w:rPr>
          <w:rFonts w:ascii="Times New Roman" w:hAnsi="Times New Roman" w:cs="Times New Roman"/>
          <w:sz w:val="20"/>
          <w:szCs w:val="20"/>
        </w:rPr>
        <w:t xml:space="preserve">Pradeep </w:t>
      </w:r>
      <w:r w:rsidR="00C30900" w:rsidRPr="00010843">
        <w:rPr>
          <w:rFonts w:ascii="Times New Roman" w:hAnsi="Times New Roman" w:cs="Times New Roman"/>
          <w:sz w:val="20"/>
          <w:szCs w:val="20"/>
        </w:rPr>
        <w:t>Chowriappa</w:t>
      </w:r>
      <w:r w:rsidR="00F01AB4">
        <w:rPr>
          <w:rFonts w:ascii="Times New Roman" w:hAnsi="Times New Roman" w:cs="Times New Roman"/>
          <w:sz w:val="20"/>
          <w:szCs w:val="20"/>
        </w:rPr>
        <w:tab/>
      </w:r>
    </w:p>
    <w:p w14:paraId="7040BFBE" w14:textId="691AA41F" w:rsidR="00772BA7" w:rsidRPr="003F29EE" w:rsidRDefault="00470FA7" w:rsidP="00772BA7">
      <w:pPr>
        <w:spacing w:line="240" w:lineRule="auto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Objective:</w:t>
      </w:r>
      <w:r w:rsidR="00772BA7" w:rsidRPr="007B1DF4">
        <w:rPr>
          <w:color w:val="000000"/>
          <w:sz w:val="20"/>
          <w:szCs w:val="20"/>
          <w:shd w:val="clear" w:color="auto" w:fill="FFFFFF"/>
        </w:rPr>
        <w:t> </w:t>
      </w:r>
      <w:r w:rsidR="00772BA7" w:rsidRPr="007B1DF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 deeper look into </w:t>
      </w:r>
      <w:r w:rsidR="00CB49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physical </w:t>
      </w:r>
      <w:r w:rsidR="00F01AB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activity [1]</w:t>
      </w:r>
      <w:r w:rsidR="00CB49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and food</w:t>
      </w:r>
      <w:r w:rsidR="00772BA7" w:rsidRPr="007B1DF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F01AB4" w:rsidRPr="007B1DF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intake</w:t>
      </w:r>
      <w:r w:rsidR="00F01AB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[2]</w:t>
      </w:r>
      <w:r w:rsidR="00772BA7" w:rsidRPr="007B1DF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data can reveal patterns of both healthy and unhealthy behavior that could be leveraged for personalized </w:t>
      </w:r>
      <w:r w:rsidR="005607EB" w:rsidRPr="007B1DF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feedback</w:t>
      </w:r>
      <w:r w:rsidR="005607E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[7]</w:t>
      </w:r>
      <w:r w:rsidR="00772BA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by using smartphones </w:t>
      </w:r>
      <w:r w:rsidR="00EA63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sensors [</w:t>
      </w:r>
      <w:r w:rsidR="00772BA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1]</w:t>
      </w:r>
      <w:r w:rsidR="00772BA7" w:rsidRPr="007B1DF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</w:t>
      </w:r>
      <w:r w:rsidR="00EF77CD" w:rsidRPr="00010843">
        <w:rPr>
          <w:rFonts w:ascii="Times New Roman" w:hAnsi="Times New Roman" w:cs="Times New Roman"/>
          <w:sz w:val="20"/>
          <w:szCs w:val="20"/>
        </w:rPr>
        <w:t xml:space="preserve">To </w:t>
      </w:r>
      <w:r w:rsidR="00EF77CD">
        <w:rPr>
          <w:rFonts w:ascii="Times New Roman" w:hAnsi="Times New Roman" w:cs="Times New Roman"/>
          <w:sz w:val="20"/>
          <w:szCs w:val="20"/>
        </w:rPr>
        <w:t xml:space="preserve">detect the </w:t>
      </w:r>
      <w:r w:rsidR="008A2DA9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>health</w:t>
      </w:r>
      <w:r w:rsidR="00A73A7B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>-care</w:t>
      </w:r>
      <w:r w:rsidR="008A2DA9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 for</w:t>
      </w:r>
      <w:r w:rsidR="00EF77CD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 humans</w:t>
      </w:r>
      <w:r w:rsidR="008A2DA9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 ranging from personal fitness to elder </w:t>
      </w:r>
      <w:r w:rsidR="00CB4956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>care</w:t>
      </w:r>
      <w:r w:rsidR="005607EB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>[6]</w:t>
      </w:r>
      <w:r w:rsidR="00CB4956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 </w:t>
      </w:r>
      <w:r w:rsidR="00CB4956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by providing calorie deficit by way of decreased food intake and </w:t>
      </w:r>
      <w:r w:rsidR="00CB4956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>increasing</w:t>
      </w:r>
      <w:r w:rsidR="00D206AC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 physical activity</w:t>
      </w:r>
      <w:r w:rsidR="00C12FD7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 </w:t>
      </w:r>
      <w:r w:rsidR="008A2DA9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>through</w:t>
      </w:r>
      <w:r w:rsidR="00D206AC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 sending </w:t>
      </w:r>
      <w:r w:rsidR="00A73A7B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automated </w:t>
      </w:r>
      <w:r w:rsidR="00953BE8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>personalized feedback</w:t>
      </w:r>
      <w:r w:rsidR="00C12FD7">
        <w:rPr>
          <w:rFonts w:ascii="Times New Roman" w:hAnsi="Times New Roman" w:cs="Times New Roman"/>
          <w:sz w:val="20"/>
          <w:szCs w:val="20"/>
        </w:rPr>
        <w:t xml:space="preserve"> </w:t>
      </w:r>
      <w:r w:rsidR="00953BE8" w:rsidRPr="007B1DF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without human interpretation</w:t>
      </w:r>
      <w:r w:rsidR="00CB49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through MyBehavior [</w:t>
      </w:r>
      <w:r w:rsidR="00796CF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4][5</w:t>
      </w:r>
      <w:r w:rsidR="00CB49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] app. It will</w:t>
      </w:r>
      <w:r w:rsidR="00073580" w:rsidRPr="0007358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073580" w:rsidRPr="00073580">
        <w:rPr>
          <w:rFonts w:ascii="Times New Roman" w:hAnsi="Times New Roman" w:cs="Times New Roman"/>
          <w:sz w:val="20"/>
          <w:szCs w:val="20"/>
        </w:rPr>
        <w:t xml:space="preserve">automatically </w:t>
      </w:r>
      <w:r w:rsidR="00796CF2" w:rsidRPr="00073580">
        <w:rPr>
          <w:rFonts w:ascii="Times New Roman" w:hAnsi="Times New Roman" w:cs="Times New Roman"/>
          <w:sz w:val="20"/>
          <w:szCs w:val="20"/>
        </w:rPr>
        <w:t>learn</w:t>
      </w:r>
      <w:r w:rsidR="00073580" w:rsidRPr="00073580">
        <w:rPr>
          <w:rFonts w:ascii="Times New Roman" w:hAnsi="Times New Roman" w:cs="Times New Roman"/>
          <w:sz w:val="20"/>
          <w:szCs w:val="20"/>
        </w:rPr>
        <w:t xml:space="preserve"> a user’s physical activity and dietary behavior and strategically suggests changes to those behaviors for a healthier lifestyle.</w:t>
      </w:r>
      <w:r w:rsidR="00772BA7" w:rsidRPr="00772BA7">
        <w:rPr>
          <w:rFonts w:ascii="Times New Roman" w:hAnsi="Times New Roman" w:cs="Times New Roman"/>
          <w:sz w:val="20"/>
          <w:szCs w:val="20"/>
        </w:rPr>
        <w:t xml:space="preserve"> </w:t>
      </w:r>
      <w:r w:rsidR="00772BA7" w:rsidRPr="007A4997">
        <w:rPr>
          <w:rFonts w:ascii="Times New Roman" w:hAnsi="Times New Roman" w:cs="Times New Roman"/>
          <w:sz w:val="20"/>
          <w:szCs w:val="20"/>
        </w:rPr>
        <w:t>MyBehavior</w:t>
      </w:r>
      <w:r w:rsidR="00772BA7">
        <w:rPr>
          <w:rFonts w:ascii="Times New Roman" w:hAnsi="Times New Roman" w:cs="Times New Roman"/>
          <w:sz w:val="20"/>
          <w:szCs w:val="20"/>
        </w:rPr>
        <w:t xml:space="preserve"> app</w:t>
      </w:r>
      <w:r w:rsidR="00772BA7" w:rsidRPr="007A4997">
        <w:rPr>
          <w:rFonts w:ascii="Times New Roman" w:hAnsi="Times New Roman" w:cs="Times New Roman"/>
          <w:sz w:val="20"/>
          <w:szCs w:val="20"/>
        </w:rPr>
        <w:t xml:space="preserve"> will not just suggest “Continue or increase your existing behaviors”, but it will also find where a user’s existing walking behaviors happen and tell the user specifically to walk at those locations. In order to achieve such personalization,</w:t>
      </w:r>
      <w:r w:rsidR="00772BA7" w:rsidRPr="007A4997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="00772BA7" w:rsidRPr="007A4997">
        <w:rPr>
          <w:rFonts w:ascii="Times New Roman" w:hAnsi="Times New Roman" w:cs="Times New Roman"/>
          <w:sz w:val="20"/>
          <w:szCs w:val="20"/>
        </w:rPr>
        <w:t>user behaviors must be extracted in a principled way</w:t>
      </w:r>
      <w:r w:rsidR="00772BA7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="00772BA7" w:rsidRPr="00DD4D9C">
        <w:rPr>
          <w:rFonts w:ascii="Times New Roman" w:hAnsi="Times New Roman" w:cs="Times New Roman"/>
          <w:sz w:val="20"/>
          <w:szCs w:val="20"/>
        </w:rPr>
        <w:t>of reinforcement learning</w:t>
      </w:r>
      <w:r w:rsidR="00772BA7">
        <w:rPr>
          <w:rFonts w:ascii="Times New Roman" w:hAnsi="Times New Roman" w:cs="Times New Roman"/>
          <w:sz w:val="20"/>
          <w:szCs w:val="20"/>
        </w:rPr>
        <w:t xml:space="preserve"> [2</w:t>
      </w:r>
      <w:proofErr w:type="gramStart"/>
      <w:r w:rsidR="00772BA7">
        <w:rPr>
          <w:rFonts w:ascii="Times New Roman" w:hAnsi="Times New Roman" w:cs="Times New Roman"/>
          <w:sz w:val="20"/>
          <w:szCs w:val="20"/>
        </w:rPr>
        <w:t>]</w:t>
      </w:r>
      <w:r w:rsidR="00F80D4E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="00F80D4E">
        <w:rPr>
          <w:rFonts w:ascii="Times New Roman" w:hAnsi="Times New Roman" w:cs="Times New Roman"/>
          <w:sz w:val="20"/>
          <w:szCs w:val="20"/>
        </w:rPr>
        <w:t>9]</w:t>
      </w:r>
      <w:r w:rsidR="00772BA7">
        <w:rPr>
          <w:rFonts w:ascii="Times New Roman" w:hAnsi="Times New Roman" w:cs="Times New Roman"/>
          <w:sz w:val="20"/>
          <w:szCs w:val="20"/>
        </w:rPr>
        <w:t>,</w:t>
      </w:r>
      <w:r w:rsidR="00772BA7" w:rsidRPr="00DD4D9C">
        <w:rPr>
          <w:rFonts w:ascii="Times New Roman" w:hAnsi="Times New Roman" w:cs="Times New Roman"/>
          <w:sz w:val="20"/>
          <w:szCs w:val="20"/>
        </w:rPr>
        <w:t xml:space="preserve"> capacity for adaptive decision making is implemented using the explore-exploit principle using Multi Armed Bandit (MAB)</w:t>
      </w:r>
      <w:r w:rsidR="00796CF2">
        <w:rPr>
          <w:rFonts w:ascii="Times New Roman" w:hAnsi="Times New Roman" w:cs="Times New Roman"/>
          <w:sz w:val="20"/>
          <w:szCs w:val="20"/>
        </w:rPr>
        <w:t xml:space="preserve"> [4][5</w:t>
      </w:r>
      <w:r w:rsidR="00772BA7">
        <w:rPr>
          <w:rFonts w:ascii="Times New Roman" w:hAnsi="Times New Roman" w:cs="Times New Roman"/>
          <w:sz w:val="20"/>
          <w:szCs w:val="20"/>
        </w:rPr>
        <w:t>]</w:t>
      </w:r>
      <w:r w:rsidR="00772BA7" w:rsidRPr="00DD4D9C">
        <w:rPr>
          <w:rFonts w:ascii="Times New Roman" w:hAnsi="Times New Roman" w:cs="Times New Roman"/>
          <w:sz w:val="20"/>
          <w:szCs w:val="20"/>
        </w:rPr>
        <w:t xml:space="preserve"> </w:t>
      </w:r>
      <w:r w:rsidR="003F29EE" w:rsidRPr="00DD4D9C">
        <w:rPr>
          <w:rFonts w:ascii="Times New Roman" w:hAnsi="Times New Roman" w:cs="Times New Roman"/>
          <w:sz w:val="20"/>
          <w:szCs w:val="20"/>
        </w:rPr>
        <w:t>models</w:t>
      </w:r>
      <w:r w:rsidR="003F29EE" w:rsidRPr="003F29EE">
        <w:rPr>
          <w:rFonts w:ascii="Times New Roman" w:hAnsi="Times New Roman" w:cs="Times New Roman"/>
          <w:sz w:val="20"/>
          <w:szCs w:val="20"/>
        </w:rPr>
        <w:t>. This</w:t>
      </w:r>
      <w:r w:rsidR="00985805" w:rsidRPr="003F29EE">
        <w:rPr>
          <w:rFonts w:ascii="Times New Roman" w:hAnsi="Times New Roman" w:cs="Times New Roman"/>
          <w:sz w:val="20"/>
          <w:szCs w:val="20"/>
        </w:rPr>
        <w:t xml:space="preserve"> can be done by clustering the </w:t>
      </w:r>
      <w:r w:rsidR="003F29EE" w:rsidRPr="003F29EE">
        <w:rPr>
          <w:rFonts w:ascii="Times New Roman" w:hAnsi="Times New Roman" w:cs="Times New Roman"/>
          <w:sz w:val="20"/>
          <w:szCs w:val="20"/>
        </w:rPr>
        <w:t>behaviors through Frechet distance [</w:t>
      </w:r>
      <w:r w:rsidR="00F12736">
        <w:rPr>
          <w:rFonts w:ascii="Times New Roman" w:hAnsi="Times New Roman" w:cs="Times New Roman"/>
          <w:sz w:val="20"/>
          <w:szCs w:val="20"/>
        </w:rPr>
        <w:t>10</w:t>
      </w:r>
      <w:r w:rsidR="003F29EE" w:rsidRPr="003F29EE">
        <w:rPr>
          <w:rFonts w:ascii="Times New Roman" w:hAnsi="Times New Roman" w:cs="Times New Roman"/>
          <w:sz w:val="20"/>
          <w:szCs w:val="20"/>
        </w:rPr>
        <w:t>].</w:t>
      </w:r>
    </w:p>
    <w:p w14:paraId="52278C4C" w14:textId="52872917" w:rsidR="00470FA7" w:rsidRPr="00073580" w:rsidRDefault="00470FA7" w:rsidP="00751911">
      <w:pPr>
        <w:spacing w:line="240" w:lineRule="auto"/>
        <w:jc w:val="both"/>
        <w:rPr>
          <w:ins w:id="1" w:author="Will Swantner" w:date="2017-05-22T07:43:00Z"/>
          <w:rFonts w:ascii="Times New Roman" w:hAnsi="Times New Roman" w:cs="Times New Roman"/>
          <w:b/>
          <w:sz w:val="20"/>
          <w:szCs w:val="20"/>
        </w:rPr>
      </w:pPr>
    </w:p>
    <w:p w14:paraId="463C8834" w14:textId="252B69EC" w:rsidR="007A4997" w:rsidRPr="00F12736" w:rsidRDefault="00AA5CEC" w:rsidP="00B04E25">
      <w:pPr>
        <w:spacing w:line="240" w:lineRule="auto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Hypothesis</w:t>
      </w:r>
      <w:r w:rsidR="00953BE8" w:rsidRPr="00F12736">
        <w:rPr>
          <w:rFonts w:ascii="Times New Roman" w:hAnsi="Times New Roman" w:cs="Times New Roman"/>
          <w:b/>
          <w:sz w:val="20"/>
          <w:szCs w:val="20"/>
        </w:rPr>
        <w:t>:</w:t>
      </w:r>
      <w:r w:rsidR="004867D6" w:rsidRPr="00F1273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F12736" w:rsidRPr="00F1273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Yes,</w:t>
      </w:r>
      <w:r w:rsidR="00F1273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It is possible to get automated personalized feedback by using </w:t>
      </w:r>
      <w:r w:rsidR="00FE10B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MAB model.</w:t>
      </w:r>
      <w:bookmarkStart w:id="2" w:name="_GoBack"/>
      <w:bookmarkEnd w:id="2"/>
    </w:p>
    <w:p w14:paraId="58C9D3B4" w14:textId="1B420FEB" w:rsidR="00C30900" w:rsidRPr="002D24B4" w:rsidRDefault="00C12FD7" w:rsidP="00B04E25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</w:rPr>
        <w:t>Alternative Hypothesis</w:t>
      </w:r>
    </w:p>
    <w:p w14:paraId="652AAB12" w14:textId="462C0FE6" w:rsidR="00C30900" w:rsidRPr="008E3DD3" w:rsidRDefault="00965530" w:rsidP="00B04E2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 xml:space="preserve">Keywords: </w:t>
      </w:r>
      <w:r w:rsidR="008E3DD3" w:rsidRPr="008E3DD3">
        <w:rPr>
          <w:rFonts w:ascii="Times New Roman" w:hAnsi="Times New Roman" w:cs="Times New Roman"/>
          <w:sz w:val="20"/>
          <w:szCs w:val="20"/>
        </w:rPr>
        <w:t>Active learning,</w:t>
      </w:r>
      <w:r w:rsidR="008E3DD3">
        <w:rPr>
          <w:rFonts w:ascii="Times New Roman" w:hAnsi="Times New Roman" w:cs="Times New Roman"/>
          <w:sz w:val="20"/>
          <w:szCs w:val="20"/>
        </w:rPr>
        <w:t xml:space="preserve"> </w:t>
      </w:r>
      <w:r w:rsidR="001E16A3">
        <w:rPr>
          <w:rFonts w:ascii="Times New Roman" w:hAnsi="Times New Roman" w:cs="Times New Roman"/>
          <w:sz w:val="20"/>
          <w:szCs w:val="20"/>
        </w:rPr>
        <w:t>A</w:t>
      </w:r>
      <w:r w:rsidR="008E3DD3" w:rsidRPr="008E3DD3">
        <w:rPr>
          <w:rFonts w:ascii="Times New Roman" w:hAnsi="Times New Roman" w:cs="Times New Roman"/>
          <w:sz w:val="20"/>
          <w:szCs w:val="20"/>
        </w:rPr>
        <w:t>ctivit</w:t>
      </w:r>
      <w:r w:rsidR="001E16A3">
        <w:rPr>
          <w:rFonts w:ascii="Times New Roman" w:hAnsi="Times New Roman" w:cs="Times New Roman"/>
          <w:sz w:val="20"/>
          <w:szCs w:val="20"/>
        </w:rPr>
        <w:t>y recognition, Machine learning, M</w:t>
      </w:r>
      <w:r w:rsidR="008A2DA9">
        <w:rPr>
          <w:rFonts w:ascii="Times New Roman" w:hAnsi="Times New Roman" w:cs="Times New Roman"/>
          <w:sz w:val="20"/>
          <w:szCs w:val="20"/>
        </w:rPr>
        <w:t>obile phone sensing</w:t>
      </w:r>
      <w:r w:rsidR="001E16A3">
        <w:rPr>
          <w:rFonts w:ascii="Times New Roman" w:hAnsi="Times New Roman" w:cs="Times New Roman"/>
          <w:sz w:val="20"/>
          <w:szCs w:val="20"/>
        </w:rPr>
        <w:t>, Reinforcement learning</w:t>
      </w:r>
      <w:r w:rsidR="002E77D4">
        <w:rPr>
          <w:rFonts w:ascii="Times New Roman" w:hAnsi="Times New Roman" w:cs="Times New Roman"/>
          <w:sz w:val="20"/>
          <w:szCs w:val="20"/>
        </w:rPr>
        <w:t>, Multi-armed Bandit</w:t>
      </w:r>
      <w:r w:rsidR="003F29EE">
        <w:rPr>
          <w:rFonts w:ascii="Times New Roman" w:hAnsi="Times New Roman" w:cs="Times New Roman"/>
          <w:sz w:val="20"/>
          <w:szCs w:val="20"/>
        </w:rPr>
        <w:t xml:space="preserve">, </w:t>
      </w:r>
      <w:r w:rsidR="003F29EE" w:rsidRPr="003F29EE">
        <w:rPr>
          <w:rFonts w:ascii="Times New Roman" w:hAnsi="Times New Roman" w:cs="Times New Roman"/>
          <w:sz w:val="20"/>
          <w:szCs w:val="20"/>
        </w:rPr>
        <w:t>Frechet distance</w:t>
      </w:r>
      <w:r w:rsidR="002E77D4">
        <w:rPr>
          <w:rFonts w:ascii="Times New Roman" w:hAnsi="Times New Roman" w:cs="Times New Roman"/>
          <w:sz w:val="20"/>
          <w:szCs w:val="20"/>
        </w:rPr>
        <w:t>.</w:t>
      </w:r>
    </w:p>
    <w:p w14:paraId="766BB2B0" w14:textId="307FCB79" w:rsidR="00F064B6" w:rsidRPr="002D24B4" w:rsidRDefault="00F42A3D" w:rsidP="00EC0F46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Specific Aim:</w:t>
      </w:r>
    </w:p>
    <w:p w14:paraId="18A3878F" w14:textId="7EEC565B" w:rsidR="008A2DA9" w:rsidRPr="008A2DA9" w:rsidRDefault="00044756" w:rsidP="008A2DA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Data Collection:</w:t>
      </w:r>
      <w:r w:rsidRPr="002D24B4">
        <w:rPr>
          <w:rFonts w:ascii="Times New Roman" w:hAnsi="Times New Roman" w:cs="Times New Roman"/>
          <w:sz w:val="20"/>
          <w:szCs w:val="20"/>
        </w:rPr>
        <w:t xml:space="preserve"> </w:t>
      </w:r>
      <w:r w:rsidR="00ED3D0A">
        <w:rPr>
          <w:rFonts w:ascii="Times New Roman" w:hAnsi="Times New Roman" w:cs="Times New Roman"/>
          <w:sz w:val="20"/>
          <w:szCs w:val="20"/>
        </w:rPr>
        <w:t xml:space="preserve">It can be done by using </w:t>
      </w:r>
      <w:r w:rsidR="00B86C0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The </w:t>
      </w:r>
      <w:r w:rsidR="00B86C06" w:rsidRPr="00ED3D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MATLA</w:t>
      </w:r>
      <w:r w:rsidR="00B86C0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B [</w:t>
      </w:r>
      <w:r w:rsidR="00ED3D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5]</w:t>
      </w:r>
      <w:r w:rsidR="00ED3D0A" w:rsidRPr="00ED3D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Support Package for Apple iOS Sensors enables you to collect sensor d</w:t>
      </w:r>
      <w:r w:rsidR="009C3A7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ata from your iOS device.</w:t>
      </w:r>
    </w:p>
    <w:p w14:paraId="1473CB3E" w14:textId="44CA9781" w:rsidR="00435C2B" w:rsidRPr="002D24B4" w:rsidRDefault="00044756" w:rsidP="00435C2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Data Preprocessing:</w:t>
      </w:r>
      <w:r w:rsidRPr="002D24B4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2847948" w14:textId="65E1E60C" w:rsidR="00044756" w:rsidRPr="002D24B4" w:rsidRDefault="00044756" w:rsidP="002E6C7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Features of Interest:</w:t>
      </w:r>
      <w:r w:rsidRPr="002D24B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2D7687" w14:textId="5BB33C61" w:rsidR="00044756" w:rsidRPr="002D24B4" w:rsidRDefault="00044756" w:rsidP="0004475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Methodology</w:t>
      </w:r>
      <w:r w:rsidRPr="002D24B4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1E28FBCD" w14:textId="0B3A6EA4" w:rsidR="00044756" w:rsidRPr="002D24B4" w:rsidRDefault="00044756" w:rsidP="0004475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Validation of Results</w:t>
      </w:r>
      <w:r w:rsidRPr="002D24B4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5B8E51B1" w14:textId="5C502891" w:rsidR="00F42A3D" w:rsidRPr="002D24B4" w:rsidRDefault="00F42A3D" w:rsidP="0094555F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Specific Aim worked during this report:</w:t>
      </w:r>
    </w:p>
    <w:p w14:paraId="2B68F107" w14:textId="6263E1A0" w:rsidR="00F42A3D" w:rsidRDefault="00F42A3D" w:rsidP="00EC0F46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Key Accomplishment:</w:t>
      </w:r>
    </w:p>
    <w:p w14:paraId="4BB9EBAD" w14:textId="77777777" w:rsidR="00B86C06" w:rsidRPr="002D24B4" w:rsidRDefault="00B86C06" w:rsidP="00EC0F46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830071E" w14:textId="77777777" w:rsidR="000F18C8" w:rsidRPr="002D24B4" w:rsidRDefault="000F18C8" w:rsidP="009301A1">
      <w:pPr>
        <w:pStyle w:val="ListParagraph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4655176" w14:textId="7DDADE5F" w:rsidR="005013CF" w:rsidRPr="002D24B4" w:rsidRDefault="005013CF" w:rsidP="00EC0F46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Red Flags:</w:t>
      </w:r>
    </w:p>
    <w:p w14:paraId="5E86E76F" w14:textId="45C67245" w:rsidR="009819C1" w:rsidRPr="002D24B4" w:rsidRDefault="00B86C06" w:rsidP="00390DC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Problem in understanding </w:t>
      </w:r>
      <w:r w:rsidR="00F12736">
        <w:rPr>
          <w:rFonts w:ascii="Times New Roman" w:hAnsi="Times New Roman" w:cs="Times New Roman"/>
          <w:sz w:val="20"/>
          <w:szCs w:val="20"/>
        </w:rPr>
        <w:t xml:space="preserve">of </w:t>
      </w:r>
      <w:r w:rsidR="00F12736" w:rsidRPr="003F29EE">
        <w:rPr>
          <w:rFonts w:ascii="Times New Roman" w:hAnsi="Times New Roman" w:cs="Times New Roman"/>
          <w:sz w:val="20"/>
          <w:szCs w:val="20"/>
        </w:rPr>
        <w:t>Frechet distance</w:t>
      </w:r>
    </w:p>
    <w:p w14:paraId="758DDCEB" w14:textId="1462911A" w:rsidR="00F42A3D" w:rsidRPr="002D24B4" w:rsidRDefault="00F42A3D" w:rsidP="00EC0F46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Future Work:</w:t>
      </w:r>
    </w:p>
    <w:p w14:paraId="4C941D3D" w14:textId="538FBE04" w:rsidR="00BE08D3" w:rsidRDefault="00B86C06" w:rsidP="00B86C0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Need to </w:t>
      </w:r>
      <w:r>
        <w:rPr>
          <w:rFonts w:ascii="Times New Roman" w:hAnsi="Times New Roman" w:cs="Times New Roman"/>
          <w:sz w:val="20"/>
          <w:szCs w:val="20"/>
        </w:rPr>
        <w:t>find out more papers</w:t>
      </w:r>
      <w:r w:rsidR="00F12736">
        <w:rPr>
          <w:rFonts w:ascii="Times New Roman" w:hAnsi="Times New Roman" w:cs="Times New Roman"/>
          <w:sz w:val="20"/>
          <w:szCs w:val="20"/>
        </w:rPr>
        <w:t xml:space="preserve"> 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29EE">
        <w:rPr>
          <w:rFonts w:ascii="Times New Roman" w:hAnsi="Times New Roman" w:cs="Times New Roman"/>
          <w:sz w:val="20"/>
          <w:szCs w:val="20"/>
        </w:rPr>
        <w:t>Frechet distance</w:t>
      </w:r>
      <w:r w:rsidR="00F12736">
        <w:rPr>
          <w:rFonts w:ascii="Times New Roman" w:hAnsi="Times New Roman" w:cs="Times New Roman"/>
          <w:sz w:val="20"/>
          <w:szCs w:val="20"/>
        </w:rPr>
        <w:t>.</w:t>
      </w:r>
    </w:p>
    <w:p w14:paraId="43AD56E5" w14:textId="77777777" w:rsidR="00F12736" w:rsidRPr="00F12736" w:rsidRDefault="00F12736" w:rsidP="00F12736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36AC7B1" w14:textId="77777777" w:rsidR="003F29EE" w:rsidRDefault="003F29EE" w:rsidP="00AA528F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27BA2AC" w14:textId="77777777" w:rsidR="003F29EE" w:rsidRDefault="003F29EE" w:rsidP="00AA528F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C1C845D" w14:textId="77777777" w:rsidR="003F29EE" w:rsidRDefault="003F29EE" w:rsidP="00AA528F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087B3B5" w14:textId="5A7F74EE" w:rsidR="001371DF" w:rsidRPr="002D24B4" w:rsidRDefault="001371DF" w:rsidP="00AA528F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Time 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D1E9C" w:rsidRPr="002D24B4" w14:paraId="79B22782" w14:textId="77777777" w:rsidTr="00BD1E9C">
        <w:tc>
          <w:tcPr>
            <w:tcW w:w="1870" w:type="dxa"/>
          </w:tcPr>
          <w:p w14:paraId="5106224F" w14:textId="114355AA" w:rsidR="00BD1E9C" w:rsidRPr="002D24B4" w:rsidRDefault="001616A2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>AIM</w:t>
            </w:r>
          </w:p>
        </w:tc>
        <w:tc>
          <w:tcPr>
            <w:tcW w:w="1870" w:type="dxa"/>
          </w:tcPr>
          <w:p w14:paraId="735F1EB1" w14:textId="3D1EC9CF" w:rsidR="00BD1E9C" w:rsidRPr="002D24B4" w:rsidRDefault="00772BA7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September 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September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8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870" w:type="dxa"/>
          </w:tcPr>
          <w:p w14:paraId="23295F05" w14:textId="461249CC" w:rsidR="00BD1E9C" w:rsidRPr="002D24B4" w:rsidRDefault="00772BA7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September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9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September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15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870" w:type="dxa"/>
          </w:tcPr>
          <w:p w14:paraId="052EF9E5" w14:textId="0231A314" w:rsidR="00BD1E9C" w:rsidRPr="002D24B4" w:rsidRDefault="00772BA7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September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16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September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22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nd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870" w:type="dxa"/>
          </w:tcPr>
          <w:p w14:paraId="763566B5" w14:textId="2342D6A3" w:rsidR="00BD1E9C" w:rsidRPr="002D24B4" w:rsidRDefault="00772BA7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September</w:t>
            </w:r>
            <w:r w:rsidR="008B270F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23</w:t>
            </w:r>
            <w:r w:rsidR="008B270F"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rd</w:t>
            </w:r>
            <w:r w:rsidR="008B270F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September</w:t>
            </w:r>
            <w:r w:rsidR="008B270F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28</w:t>
            </w:r>
            <w:r w:rsidR="008B270F"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="008B270F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</w:p>
        </w:tc>
      </w:tr>
      <w:tr w:rsidR="00BD1E9C" w:rsidRPr="002D24B4" w14:paraId="65E82229" w14:textId="77777777" w:rsidTr="00AA528F">
        <w:trPr>
          <w:trHeight w:val="332"/>
        </w:trPr>
        <w:tc>
          <w:tcPr>
            <w:tcW w:w="1870" w:type="dxa"/>
          </w:tcPr>
          <w:p w14:paraId="42A2ACDF" w14:textId="0996A269" w:rsidR="00BD1E9C" w:rsidRPr="002D24B4" w:rsidRDefault="008B270F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Data Collection and preprocessing </w:t>
            </w:r>
          </w:p>
        </w:tc>
        <w:tc>
          <w:tcPr>
            <w:tcW w:w="1870" w:type="dxa"/>
            <w:shd w:val="clear" w:color="auto" w:fill="auto"/>
          </w:tcPr>
          <w:p w14:paraId="75CED095" w14:textId="7A4990D6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D0CECE" w:themeFill="background2" w:themeFillShade="E6"/>
          </w:tcPr>
          <w:p w14:paraId="1A24E1B6" w14:textId="280DA4E3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</w:tcPr>
          <w:p w14:paraId="13F3C715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</w:tcPr>
          <w:p w14:paraId="0A291A71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D1E9C" w:rsidRPr="002D24B4" w14:paraId="6F0E558A" w14:textId="77777777" w:rsidTr="00AA528F">
        <w:tc>
          <w:tcPr>
            <w:tcW w:w="1870" w:type="dxa"/>
          </w:tcPr>
          <w:p w14:paraId="1573792E" w14:textId="750F9CBB" w:rsidR="00BD1E9C" w:rsidRPr="002D24B4" w:rsidRDefault="008B270F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Feature Extraction </w:t>
            </w:r>
          </w:p>
        </w:tc>
        <w:tc>
          <w:tcPr>
            <w:tcW w:w="1870" w:type="dxa"/>
            <w:shd w:val="clear" w:color="auto" w:fill="auto"/>
          </w:tcPr>
          <w:p w14:paraId="09FC9DF9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D0CECE" w:themeFill="background2" w:themeFillShade="E6"/>
          </w:tcPr>
          <w:p w14:paraId="3B451F24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D0CECE" w:themeFill="background2" w:themeFillShade="E6"/>
          </w:tcPr>
          <w:p w14:paraId="65C87F11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</w:tcPr>
          <w:p w14:paraId="57BFAAF5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D1E9C" w:rsidRPr="002D24B4" w14:paraId="2DED53A4" w14:textId="77777777" w:rsidTr="00AA528F">
        <w:tc>
          <w:tcPr>
            <w:tcW w:w="1870" w:type="dxa"/>
          </w:tcPr>
          <w:p w14:paraId="13F4757D" w14:textId="2CF0B235" w:rsidR="00BD1E9C" w:rsidRPr="002D24B4" w:rsidRDefault="008B270F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>Proo</w:t>
            </w:r>
            <w:r w:rsidR="00AA528F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 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>of Concept</w:t>
            </w:r>
          </w:p>
        </w:tc>
        <w:tc>
          <w:tcPr>
            <w:tcW w:w="1870" w:type="dxa"/>
            <w:shd w:val="clear" w:color="auto" w:fill="auto"/>
          </w:tcPr>
          <w:p w14:paraId="244BF4AF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</w:tcPr>
          <w:p w14:paraId="10F6A0DD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D0CECE" w:themeFill="background2" w:themeFillShade="E6"/>
          </w:tcPr>
          <w:p w14:paraId="6085F61B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</w:tcPr>
          <w:p w14:paraId="0E3F5004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D1E9C" w:rsidRPr="002D24B4" w14:paraId="551B6856" w14:textId="77777777" w:rsidTr="00AA528F">
        <w:tc>
          <w:tcPr>
            <w:tcW w:w="1870" w:type="dxa"/>
          </w:tcPr>
          <w:p w14:paraId="04AE782C" w14:textId="1F99EF26" w:rsidR="00BD1E9C" w:rsidRPr="002D24B4" w:rsidRDefault="008B270F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Additional Work </w:t>
            </w:r>
          </w:p>
        </w:tc>
        <w:tc>
          <w:tcPr>
            <w:tcW w:w="1870" w:type="dxa"/>
            <w:shd w:val="clear" w:color="auto" w:fill="auto"/>
          </w:tcPr>
          <w:p w14:paraId="3444EF4D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</w:tcPr>
          <w:p w14:paraId="539D231B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D0CECE" w:themeFill="background2" w:themeFillShade="E6"/>
          </w:tcPr>
          <w:p w14:paraId="4E589D3F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D0CECE" w:themeFill="background2" w:themeFillShade="E6"/>
          </w:tcPr>
          <w:p w14:paraId="38955CF1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3319A997" w14:textId="77777777" w:rsidR="003A7E9D" w:rsidRDefault="003A7E9D" w:rsidP="00751911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A8BC551" w14:textId="77777777" w:rsidR="003A7E9D" w:rsidRPr="004C4475" w:rsidRDefault="003A7E9D" w:rsidP="00751911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655E607" w14:textId="76FBD9D7" w:rsidR="005337B5" w:rsidRDefault="00A96BBD" w:rsidP="00751911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References:</w:t>
      </w:r>
    </w:p>
    <w:p w14:paraId="1969FA22" w14:textId="05CF3EB1" w:rsidR="00F01AB4" w:rsidRDefault="00F01AB4" w:rsidP="00F01AB4">
      <w:pPr>
        <w:pStyle w:val="NormalWeb"/>
        <w:rPr>
          <w:sz w:val="20"/>
          <w:szCs w:val="20"/>
        </w:rPr>
      </w:pPr>
      <w:r w:rsidRPr="00F01AB4">
        <w:rPr>
          <w:sz w:val="20"/>
          <w:szCs w:val="20"/>
        </w:rPr>
        <w:t>[1] Lu, H., Yang, J., Liu, Z., Lane, N.D., Choudhury, T., Campbell, A.T., 2010. The Jigsaw continuous sensing engine for mobile phone applications, in: Proceedings of the 8th ACM Conference on Embedded Networked Sensor Systems - SenSys ’10. ACM Press, New York, New York, USA, p. 71. doi:10.1145/1869983.1869992</w:t>
      </w:r>
    </w:p>
    <w:p w14:paraId="50B1B43E" w14:textId="7A57A62B" w:rsidR="00796CF2" w:rsidRPr="00F01AB4" w:rsidRDefault="00796CF2" w:rsidP="00F01AB4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[2]</w:t>
      </w:r>
      <w:r w:rsidRPr="00796CF2">
        <w:rPr>
          <w:rFonts w:ascii="Arial" w:hAnsi="Arial" w:cs="Arial"/>
          <w:color w:val="474747"/>
          <w:shd w:val="clear" w:color="auto" w:fill="FFFFFF"/>
        </w:rPr>
        <w:t xml:space="preserve"> </w:t>
      </w:r>
      <w:r w:rsidRPr="00796CF2">
        <w:rPr>
          <w:color w:val="000000" w:themeColor="text1"/>
          <w:sz w:val="20"/>
          <w:szCs w:val="20"/>
          <w:shd w:val="clear" w:color="auto" w:fill="FFFFFF"/>
        </w:rPr>
        <w:t>Noronha, J., Hysen, E., Zhang, H., Gajos, K.Z., 2011. Platemate: Crowdsourcing Nutritional Analysis from Food Photographs, in: Proceedings of the 24th Annual ACM Symposium on User Interface Software and Technology. ACM, New York, NY, USA, pp. 1–12. doi:10.1145/2047196.2047198</w:t>
      </w:r>
    </w:p>
    <w:p w14:paraId="5EAF6668" w14:textId="350F3A4B" w:rsidR="00BA5876" w:rsidRPr="00E67B03" w:rsidRDefault="00796CF2" w:rsidP="00E67B03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[3</w:t>
      </w:r>
      <w:r w:rsidR="00EE41F0" w:rsidRPr="00BA5876">
        <w:rPr>
          <w:sz w:val="20"/>
          <w:szCs w:val="20"/>
        </w:rPr>
        <w:t>]</w:t>
      </w:r>
      <w:r w:rsidR="00BA5876" w:rsidRPr="00BA5876">
        <w:rPr>
          <w:sz w:val="20"/>
          <w:szCs w:val="20"/>
        </w:rPr>
        <w:t xml:space="preserve"> </w:t>
      </w:r>
      <w:r w:rsidR="00E67B03" w:rsidRPr="00E67B03">
        <w:rPr>
          <w:sz w:val="20"/>
          <w:szCs w:val="20"/>
        </w:rPr>
        <w:t>Anjum, A., &amp; Ilyas, M. U. (2013). Activity recognition using smartphone sensors. In </w:t>
      </w:r>
      <w:r w:rsidR="00E67B03" w:rsidRPr="00E67B03">
        <w:rPr>
          <w:i/>
          <w:iCs/>
          <w:sz w:val="20"/>
          <w:szCs w:val="20"/>
        </w:rPr>
        <w:t>2013 IEEE 10th Consumer Communications and Networking Conference, CCNC 2013</w:t>
      </w:r>
      <w:r w:rsidR="00E67B03" w:rsidRPr="00E67B03">
        <w:rPr>
          <w:sz w:val="20"/>
          <w:szCs w:val="20"/>
        </w:rPr>
        <w:t> (pp. 914–919). https://doi.org/10.1109/CCNC.2013.6488584.</w:t>
      </w:r>
    </w:p>
    <w:p w14:paraId="6C4329FA" w14:textId="4D5883EA" w:rsidR="004C4475" w:rsidRPr="00E67B03" w:rsidRDefault="00796CF2" w:rsidP="004D4EB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[4</w:t>
      </w:r>
      <w:r w:rsidR="00BA5876">
        <w:rPr>
          <w:rFonts w:ascii="Times New Roman" w:hAnsi="Times New Roman" w:cs="Times New Roman"/>
          <w:sz w:val="20"/>
          <w:szCs w:val="20"/>
        </w:rPr>
        <w:t xml:space="preserve">] </w:t>
      </w:r>
      <w:r w:rsidR="004D4EB0" w:rsidRPr="004D4EB0">
        <w:rPr>
          <w:rFonts w:ascii="Times New Roman" w:eastAsia="Times New Roman" w:hAnsi="Times New Roman" w:cs="Times New Roman"/>
          <w:color w:val="333333"/>
          <w:sz w:val="20"/>
          <w:szCs w:val="20"/>
        </w:rPr>
        <w:t>Mashfiqui Rabbi, Min Hane Aung, and Tanzeem Choudhury. Towards Health Recommendation Systems: An Approach for Providing Automated Personalized Health Feedback from Mobile Data. </w:t>
      </w:r>
      <w:r w:rsidR="004D4EB0" w:rsidRPr="004D4EB0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</w:rPr>
        <w:t>In: Rehg J., Murphy S., Kumar S. (eds) Mobile Health: Sensors, Analytic Methods, and Applications, July 2017, pp 519-542, Springer International Publishing.</w:t>
      </w:r>
    </w:p>
    <w:p w14:paraId="2BB1F227" w14:textId="419776E8" w:rsidR="004C4475" w:rsidRPr="004C4475" w:rsidRDefault="00796CF2" w:rsidP="004C44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[5</w:t>
      </w:r>
      <w:r w:rsidR="00170D0A" w:rsidRPr="004C4475">
        <w:rPr>
          <w:rFonts w:ascii="Times New Roman" w:hAnsi="Times New Roman" w:cs="Times New Roman"/>
          <w:sz w:val="20"/>
          <w:szCs w:val="20"/>
        </w:rPr>
        <w:t xml:space="preserve">] </w:t>
      </w:r>
      <w:r w:rsidR="004C4475" w:rsidRPr="004C4475">
        <w:rPr>
          <w:rFonts w:ascii="Times New Roman" w:eastAsia="Times New Roman" w:hAnsi="Times New Roman" w:cs="Times New Roman"/>
          <w:color w:val="333333"/>
          <w:sz w:val="20"/>
          <w:szCs w:val="20"/>
        </w:rPr>
        <w:t>Mashfiqui Rabbi, Min Hane Aung, Mi Zhang and Tanzeem Choudhury. </w:t>
      </w:r>
      <w:hyperlink r:id="rId7" w:history="1">
        <w:r w:rsidR="004C4475" w:rsidRPr="004C4475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</w:rPr>
          <w:t>Automatic Personalized Health Feedback from User Behavior and Preference using Smartphones.</w:t>
        </w:r>
      </w:hyperlink>
      <w:r w:rsidR="004C4475" w:rsidRPr="004C447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</w:t>
      </w:r>
      <w:r w:rsidR="004C4475" w:rsidRPr="004C447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The 2015 </w:t>
      </w:r>
      <w:r w:rsidR="004C4475" w:rsidRPr="004C4475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</w:rPr>
        <w:t>ACM International Joint Conference on Pervasive and Ubiquitous Computing</w:t>
      </w:r>
      <w:r w:rsidR="004C4475" w:rsidRPr="004C447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(</w:t>
      </w:r>
      <w:hyperlink r:id="rId8" w:history="1">
        <w:r w:rsidR="004C4475" w:rsidRPr="004C4475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</w:rPr>
          <w:t>Ubicomp 2015</w:t>
        </w:r>
      </w:hyperlink>
      <w:r w:rsidR="004C4475" w:rsidRPr="004C4475">
        <w:rPr>
          <w:rFonts w:ascii="Times New Roman" w:eastAsia="Times New Roman" w:hAnsi="Times New Roman" w:cs="Times New Roman"/>
          <w:color w:val="333333"/>
          <w:sz w:val="20"/>
          <w:szCs w:val="20"/>
        </w:rPr>
        <w:t>).</w:t>
      </w:r>
    </w:p>
    <w:p w14:paraId="3F6C61B2" w14:textId="1EBC4E1D" w:rsidR="004C4475" w:rsidRDefault="00796CF2" w:rsidP="004C4475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[6</w:t>
      </w:r>
      <w:r w:rsidR="00BD2D5E" w:rsidRPr="00BD2D5E">
        <w:rPr>
          <w:rFonts w:ascii="Times New Roman" w:hAnsi="Times New Roman" w:cs="Times New Roman"/>
          <w:sz w:val="20"/>
          <w:szCs w:val="20"/>
        </w:rPr>
        <w:t>]</w:t>
      </w:r>
      <w:r>
        <w:rPr>
          <w:rFonts w:ascii="Arial" w:eastAsia="Times New Roman" w:hAnsi="Arial" w:cs="Arial"/>
          <w:color w:val="000000"/>
          <w:kern w:val="36"/>
          <w:sz w:val="27"/>
          <w:szCs w:val="27"/>
        </w:rPr>
        <w:t xml:space="preserve"> </w:t>
      </w:r>
      <w:r w:rsidR="004C4475" w:rsidRPr="004C4475">
        <w:rPr>
          <w:rFonts w:ascii="Times New Roman" w:eastAsia="Times New Roman" w:hAnsi="Times New Roman" w:cs="Times New Roman"/>
          <w:color w:val="333333"/>
          <w:sz w:val="20"/>
          <w:szCs w:val="20"/>
        </w:rPr>
        <w:t>Mashfiqui Rabbi, Angela Pfammatter, Mi Zhang, Bonnie Spring, and Tanzeem Choudhury. </w:t>
      </w:r>
      <w:hyperlink r:id="rId9" w:history="1">
        <w:r w:rsidR="004C4475" w:rsidRPr="004C4475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</w:rPr>
          <w:t>Automated Personalized Feedback for Physical Activity and Dietary Behavior Change With Mobile Phones: A Randomized Controlled Trial on Adults.</w:t>
        </w:r>
      </w:hyperlink>
      <w:r w:rsidR="004C4475" w:rsidRPr="004C447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</w:t>
      </w:r>
      <w:r w:rsidR="004C4475" w:rsidRPr="004C447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JMIR mHealth uHealth 2015</w:t>
      </w:r>
      <w:proofErr w:type="gramStart"/>
      <w:r w:rsidR="004C4475" w:rsidRPr="004C447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;3</w:t>
      </w:r>
      <w:proofErr w:type="gramEnd"/>
      <w:r w:rsidR="004C4475" w:rsidRPr="004C447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(2):e42</w:t>
      </w:r>
      <w:r w:rsidR="004C447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.</w:t>
      </w:r>
    </w:p>
    <w:p w14:paraId="15972003" w14:textId="0F8EDB5C" w:rsidR="001C64AD" w:rsidRPr="001C64AD" w:rsidRDefault="001C64AD" w:rsidP="004C4475">
      <w:pPr>
        <w:spacing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 w:rsidRPr="001C64AD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[7]</w:t>
      </w:r>
      <w:r w:rsidRPr="001C64A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1C64A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Fogg, B.J., Eckles, D., 2007. Mobile Persuasion: 20 Perspectives on the Future of Behavior Change., Mobile Persuasion.</w:t>
      </w:r>
    </w:p>
    <w:p w14:paraId="245A5D7F" w14:textId="57A607D0" w:rsidR="004C4475" w:rsidRDefault="001C64AD" w:rsidP="004C4475">
      <w:pPr>
        <w:spacing w:line="240" w:lineRule="auto"/>
        <w:jc w:val="both"/>
        <w:rPr>
          <w:rStyle w:val="Hyperlink"/>
          <w:rFonts w:ascii="Times New Roman" w:eastAsia="Times New Roman" w:hAnsi="Times New Roman" w:cs="Times New Roman"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[8</w:t>
      </w:r>
      <w:r w:rsidR="004C4475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]</w:t>
      </w:r>
      <w:r w:rsidR="00E469AB" w:rsidRPr="00E469AB">
        <w:t xml:space="preserve"> </w:t>
      </w:r>
      <w:hyperlink r:id="rId10" w:history="1">
        <w:r w:rsidR="00E469AB" w:rsidRPr="00430838">
          <w:rPr>
            <w:rStyle w:val="Hyperlink"/>
            <w:rFonts w:ascii="Times New Roman" w:eastAsia="Times New Roman" w:hAnsi="Times New Roman" w:cs="Times New Roman"/>
            <w:iCs/>
            <w:sz w:val="20"/>
            <w:szCs w:val="20"/>
          </w:rPr>
          <w:t>https://www.mathworks.com/help/supportpkg/iossensor/ug/get-started-with-apple-ios-sensors.html</w:t>
        </w:r>
      </w:hyperlink>
    </w:p>
    <w:p w14:paraId="2B3BEFD6" w14:textId="2782E22C" w:rsidR="00F80D4E" w:rsidRDefault="00F80D4E" w:rsidP="004C447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F80D4E">
        <w:rPr>
          <w:rStyle w:val="Hyperlink"/>
          <w:rFonts w:ascii="Times New Roman" w:eastAsia="Times New Roman" w:hAnsi="Times New Roman" w:cs="Times New Roman"/>
          <w:iCs/>
          <w:color w:val="000000" w:themeColor="text1"/>
          <w:sz w:val="20"/>
          <w:szCs w:val="20"/>
          <w:u w:val="none"/>
        </w:rPr>
        <w:t>[9]</w:t>
      </w:r>
      <w:r w:rsidRPr="00F80D4E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F80D4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Sutton, R.S., Barto, A.G., 2012. Reinforcement learning. Learning 3, 322. doi:10.1109/MED.2013.6608833</w:t>
      </w:r>
    </w:p>
    <w:p w14:paraId="7BF9FF0C" w14:textId="59A41F5E" w:rsidR="00DC7A7E" w:rsidRPr="00DC7A7E" w:rsidRDefault="00DC7A7E" w:rsidP="00DC7A7E">
      <w:pPr>
        <w:spacing w:line="240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[10]</w:t>
      </w:r>
      <w:r w:rsidRPr="00DC7A7E">
        <w:rPr>
          <w:color w:val="000000"/>
          <w:sz w:val="27"/>
          <w:szCs w:val="27"/>
        </w:rPr>
        <w:t xml:space="preserve"> </w:t>
      </w:r>
      <w:r w:rsidRPr="00DC7A7E">
        <w:rPr>
          <w:rFonts w:ascii="Times New Roman" w:hAnsi="Times New Roman" w:cs="Times New Roman"/>
          <w:color w:val="000000"/>
          <w:sz w:val="20"/>
          <w:szCs w:val="20"/>
        </w:rPr>
        <w:t>E. Sriraghavendra, K. K. and C. Bhattacharyya, "Fréchet Distance Based Approach for Searching Online Handwritten Documents," </w:t>
      </w:r>
      <w:r w:rsidRPr="00DC7A7E">
        <w:rPr>
          <w:rStyle w:val="Emphasis"/>
          <w:rFonts w:ascii="Times New Roman" w:hAnsi="Times New Roman" w:cs="Times New Roman"/>
          <w:color w:val="000000"/>
          <w:sz w:val="20"/>
          <w:szCs w:val="20"/>
        </w:rPr>
        <w:t>Ninth International Conference on Document Analysis and Recognition (ICDAR 2007)</w:t>
      </w:r>
      <w:r>
        <w:rPr>
          <w:rFonts w:ascii="Times New Roman" w:hAnsi="Times New Roman" w:cs="Times New Roman"/>
          <w:color w:val="000000"/>
          <w:sz w:val="20"/>
          <w:szCs w:val="20"/>
        </w:rPr>
        <w:t>, Parana, 2007, pp.461</w:t>
      </w:r>
      <w:r w:rsidRPr="00DC7A7E">
        <w:rPr>
          <w:rFonts w:ascii="Times New Roman" w:hAnsi="Times New Roman" w:cs="Times New Roman"/>
          <w:color w:val="000000"/>
          <w:sz w:val="20"/>
          <w:szCs w:val="20"/>
        </w:rPr>
        <w:t>-465.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IEEE (2007)</w:t>
      </w:r>
      <w:r w:rsidRPr="00DC7A7E">
        <w:rPr>
          <w:rFonts w:ascii="Times New Roman" w:hAnsi="Times New Roman" w:cs="Times New Roman"/>
          <w:color w:val="000000"/>
          <w:sz w:val="20"/>
          <w:szCs w:val="20"/>
        </w:rPr>
        <w:br/>
      </w:r>
    </w:p>
    <w:p w14:paraId="4244537C" w14:textId="77777777" w:rsidR="00E469AB" w:rsidRPr="004C4475" w:rsidRDefault="00E469AB" w:rsidP="004C4475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DBD287" w14:textId="0E326C2B" w:rsidR="00BD2D5E" w:rsidRPr="00170D0A" w:rsidRDefault="00BD2D5E" w:rsidP="00BA587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EEB9D3D" w14:textId="77777777" w:rsidR="00BA5876" w:rsidRPr="00BA5876" w:rsidRDefault="00BA5876" w:rsidP="00BA587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95694C4" w14:textId="77777777" w:rsidR="00F4424A" w:rsidRPr="00C5379D" w:rsidRDefault="00F4424A" w:rsidP="00C5379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B06A399" w14:textId="4432F486" w:rsidR="00DF2D06" w:rsidRPr="002D24B4" w:rsidRDefault="00DF2D06" w:rsidP="00DF2D06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7129A54" w14:textId="77777777" w:rsidR="0064176F" w:rsidRPr="002D24B4" w:rsidRDefault="0064176F" w:rsidP="0007117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sectPr w:rsidR="0064176F" w:rsidRPr="002D2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3148"/>
    <w:multiLevelType w:val="hybridMultilevel"/>
    <w:tmpl w:val="79484E92"/>
    <w:lvl w:ilvl="0" w:tplc="C5782E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4A65E2"/>
    <w:multiLevelType w:val="hybridMultilevel"/>
    <w:tmpl w:val="7B4A4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610D91"/>
    <w:multiLevelType w:val="hybridMultilevel"/>
    <w:tmpl w:val="BF80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ll Swantner">
    <w15:presenceInfo w15:providerId="Windows Live" w15:userId="15573b1ef14ed0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DD0"/>
    <w:rsid w:val="00003D13"/>
    <w:rsid w:val="00004EF1"/>
    <w:rsid w:val="0000703D"/>
    <w:rsid w:val="00010843"/>
    <w:rsid w:val="00011375"/>
    <w:rsid w:val="00011A71"/>
    <w:rsid w:val="0001222A"/>
    <w:rsid w:val="0001251C"/>
    <w:rsid w:val="00026D32"/>
    <w:rsid w:val="000327D8"/>
    <w:rsid w:val="00036675"/>
    <w:rsid w:val="00041867"/>
    <w:rsid w:val="000421CD"/>
    <w:rsid w:val="00044756"/>
    <w:rsid w:val="00055C0E"/>
    <w:rsid w:val="00061BAC"/>
    <w:rsid w:val="00067EBC"/>
    <w:rsid w:val="0007117E"/>
    <w:rsid w:val="00073580"/>
    <w:rsid w:val="00081305"/>
    <w:rsid w:val="000825DB"/>
    <w:rsid w:val="000905F3"/>
    <w:rsid w:val="00090C27"/>
    <w:rsid w:val="000937AA"/>
    <w:rsid w:val="00095266"/>
    <w:rsid w:val="00095C36"/>
    <w:rsid w:val="000A07EA"/>
    <w:rsid w:val="000A0962"/>
    <w:rsid w:val="000A294C"/>
    <w:rsid w:val="000A4508"/>
    <w:rsid w:val="000A79DE"/>
    <w:rsid w:val="000A7F77"/>
    <w:rsid w:val="000B334F"/>
    <w:rsid w:val="000C2E5A"/>
    <w:rsid w:val="000E50DB"/>
    <w:rsid w:val="000F099D"/>
    <w:rsid w:val="000F18C8"/>
    <w:rsid w:val="00110E91"/>
    <w:rsid w:val="00114BEE"/>
    <w:rsid w:val="00115116"/>
    <w:rsid w:val="0011546D"/>
    <w:rsid w:val="001216C4"/>
    <w:rsid w:val="00121D49"/>
    <w:rsid w:val="001310CE"/>
    <w:rsid w:val="001315C8"/>
    <w:rsid w:val="00135B41"/>
    <w:rsid w:val="001371DF"/>
    <w:rsid w:val="00140CEC"/>
    <w:rsid w:val="00141FC3"/>
    <w:rsid w:val="001420BE"/>
    <w:rsid w:val="001508A6"/>
    <w:rsid w:val="00151DCA"/>
    <w:rsid w:val="001616A2"/>
    <w:rsid w:val="00161D82"/>
    <w:rsid w:val="001639F0"/>
    <w:rsid w:val="00167140"/>
    <w:rsid w:val="00170D0A"/>
    <w:rsid w:val="00176F5C"/>
    <w:rsid w:val="00190CBC"/>
    <w:rsid w:val="00193F0E"/>
    <w:rsid w:val="001A02F3"/>
    <w:rsid w:val="001A06DC"/>
    <w:rsid w:val="001A5B52"/>
    <w:rsid w:val="001C2921"/>
    <w:rsid w:val="001C64AD"/>
    <w:rsid w:val="001D3CD8"/>
    <w:rsid w:val="001D7C1A"/>
    <w:rsid w:val="001E16A3"/>
    <w:rsid w:val="001E1965"/>
    <w:rsid w:val="001E7142"/>
    <w:rsid w:val="001F34BE"/>
    <w:rsid w:val="00201CC8"/>
    <w:rsid w:val="0021101C"/>
    <w:rsid w:val="00211CFF"/>
    <w:rsid w:val="00215FAF"/>
    <w:rsid w:val="00230CAD"/>
    <w:rsid w:val="002419F4"/>
    <w:rsid w:val="00242706"/>
    <w:rsid w:val="0025243C"/>
    <w:rsid w:val="002640AE"/>
    <w:rsid w:val="00273829"/>
    <w:rsid w:val="0027629A"/>
    <w:rsid w:val="002765E8"/>
    <w:rsid w:val="002770AB"/>
    <w:rsid w:val="00277F41"/>
    <w:rsid w:val="0028185A"/>
    <w:rsid w:val="00293F66"/>
    <w:rsid w:val="00294B33"/>
    <w:rsid w:val="00296722"/>
    <w:rsid w:val="00297ADB"/>
    <w:rsid w:val="002A27B1"/>
    <w:rsid w:val="002B0339"/>
    <w:rsid w:val="002B2D2F"/>
    <w:rsid w:val="002C5619"/>
    <w:rsid w:val="002C785B"/>
    <w:rsid w:val="002D0BE3"/>
    <w:rsid w:val="002D202C"/>
    <w:rsid w:val="002D24B4"/>
    <w:rsid w:val="002D503A"/>
    <w:rsid w:val="002D5084"/>
    <w:rsid w:val="002D6542"/>
    <w:rsid w:val="002D7085"/>
    <w:rsid w:val="002E4495"/>
    <w:rsid w:val="002E7327"/>
    <w:rsid w:val="002E77D4"/>
    <w:rsid w:val="002F1106"/>
    <w:rsid w:val="002F25A4"/>
    <w:rsid w:val="00301A65"/>
    <w:rsid w:val="00301C1B"/>
    <w:rsid w:val="00305DB1"/>
    <w:rsid w:val="00323150"/>
    <w:rsid w:val="003342FC"/>
    <w:rsid w:val="00334CE0"/>
    <w:rsid w:val="00335430"/>
    <w:rsid w:val="00337A16"/>
    <w:rsid w:val="003448CF"/>
    <w:rsid w:val="00344C2A"/>
    <w:rsid w:val="00345782"/>
    <w:rsid w:val="0035592D"/>
    <w:rsid w:val="00356A81"/>
    <w:rsid w:val="00360BC0"/>
    <w:rsid w:val="00375E11"/>
    <w:rsid w:val="00390DC7"/>
    <w:rsid w:val="0039274B"/>
    <w:rsid w:val="00394897"/>
    <w:rsid w:val="00397E72"/>
    <w:rsid w:val="003A7E9D"/>
    <w:rsid w:val="003C06C6"/>
    <w:rsid w:val="003F29EE"/>
    <w:rsid w:val="003F2DE8"/>
    <w:rsid w:val="00413B1E"/>
    <w:rsid w:val="004205BB"/>
    <w:rsid w:val="00420753"/>
    <w:rsid w:val="00435C2B"/>
    <w:rsid w:val="00441087"/>
    <w:rsid w:val="00453711"/>
    <w:rsid w:val="004645E9"/>
    <w:rsid w:val="0046677A"/>
    <w:rsid w:val="00466B2A"/>
    <w:rsid w:val="00467843"/>
    <w:rsid w:val="00470FA7"/>
    <w:rsid w:val="00475655"/>
    <w:rsid w:val="00483E54"/>
    <w:rsid w:val="004867D6"/>
    <w:rsid w:val="004B3942"/>
    <w:rsid w:val="004B3ED7"/>
    <w:rsid w:val="004B5422"/>
    <w:rsid w:val="004B6132"/>
    <w:rsid w:val="004B675C"/>
    <w:rsid w:val="004C089F"/>
    <w:rsid w:val="004C1064"/>
    <w:rsid w:val="004C4475"/>
    <w:rsid w:val="004D0D0D"/>
    <w:rsid w:val="004D33C2"/>
    <w:rsid w:val="004D4EB0"/>
    <w:rsid w:val="004E369B"/>
    <w:rsid w:val="004E6835"/>
    <w:rsid w:val="005013CF"/>
    <w:rsid w:val="00515273"/>
    <w:rsid w:val="00516CB3"/>
    <w:rsid w:val="00530D9B"/>
    <w:rsid w:val="00531ACD"/>
    <w:rsid w:val="005337B5"/>
    <w:rsid w:val="00540675"/>
    <w:rsid w:val="00557E64"/>
    <w:rsid w:val="005607EB"/>
    <w:rsid w:val="00562E4A"/>
    <w:rsid w:val="00573ECA"/>
    <w:rsid w:val="005750A9"/>
    <w:rsid w:val="00584DB2"/>
    <w:rsid w:val="005932D2"/>
    <w:rsid w:val="005944A6"/>
    <w:rsid w:val="005A77BD"/>
    <w:rsid w:val="005B33BB"/>
    <w:rsid w:val="005B3C08"/>
    <w:rsid w:val="005B7822"/>
    <w:rsid w:val="005C4DD0"/>
    <w:rsid w:val="005C58AF"/>
    <w:rsid w:val="005D288F"/>
    <w:rsid w:val="005E0B71"/>
    <w:rsid w:val="005E3A9F"/>
    <w:rsid w:val="005E6242"/>
    <w:rsid w:val="0060267C"/>
    <w:rsid w:val="00603D75"/>
    <w:rsid w:val="00605F94"/>
    <w:rsid w:val="00617FA6"/>
    <w:rsid w:val="006336A4"/>
    <w:rsid w:val="0064176F"/>
    <w:rsid w:val="00642383"/>
    <w:rsid w:val="00651E43"/>
    <w:rsid w:val="00656200"/>
    <w:rsid w:val="006608F1"/>
    <w:rsid w:val="00665912"/>
    <w:rsid w:val="00667C33"/>
    <w:rsid w:val="00674129"/>
    <w:rsid w:val="0069055D"/>
    <w:rsid w:val="00695668"/>
    <w:rsid w:val="00697C2C"/>
    <w:rsid w:val="006A0E87"/>
    <w:rsid w:val="006A4957"/>
    <w:rsid w:val="006B3769"/>
    <w:rsid w:val="006B5B5B"/>
    <w:rsid w:val="006C0D09"/>
    <w:rsid w:val="006C10C9"/>
    <w:rsid w:val="006C165A"/>
    <w:rsid w:val="006C4391"/>
    <w:rsid w:val="006C5DD1"/>
    <w:rsid w:val="006D74C5"/>
    <w:rsid w:val="006F0B61"/>
    <w:rsid w:val="006F1DBC"/>
    <w:rsid w:val="006F335D"/>
    <w:rsid w:val="006F3E3B"/>
    <w:rsid w:val="006F55F9"/>
    <w:rsid w:val="00701181"/>
    <w:rsid w:val="007021B8"/>
    <w:rsid w:val="007025EB"/>
    <w:rsid w:val="007062FC"/>
    <w:rsid w:val="007132EA"/>
    <w:rsid w:val="0072284B"/>
    <w:rsid w:val="0072465F"/>
    <w:rsid w:val="007318A8"/>
    <w:rsid w:val="00735671"/>
    <w:rsid w:val="00744A89"/>
    <w:rsid w:val="00745743"/>
    <w:rsid w:val="00746E54"/>
    <w:rsid w:val="00751004"/>
    <w:rsid w:val="00751911"/>
    <w:rsid w:val="00751F8D"/>
    <w:rsid w:val="00754869"/>
    <w:rsid w:val="00762033"/>
    <w:rsid w:val="007661D9"/>
    <w:rsid w:val="00771251"/>
    <w:rsid w:val="00772BA7"/>
    <w:rsid w:val="00783047"/>
    <w:rsid w:val="007835B4"/>
    <w:rsid w:val="00783C52"/>
    <w:rsid w:val="00794B7F"/>
    <w:rsid w:val="00795521"/>
    <w:rsid w:val="00796CF2"/>
    <w:rsid w:val="007A02D4"/>
    <w:rsid w:val="007A4997"/>
    <w:rsid w:val="007A4B83"/>
    <w:rsid w:val="007A5A30"/>
    <w:rsid w:val="007A653F"/>
    <w:rsid w:val="007B04B8"/>
    <w:rsid w:val="007B1DF4"/>
    <w:rsid w:val="007B38B4"/>
    <w:rsid w:val="007B54F7"/>
    <w:rsid w:val="007C0AFA"/>
    <w:rsid w:val="007C183F"/>
    <w:rsid w:val="007C32CD"/>
    <w:rsid w:val="007D659C"/>
    <w:rsid w:val="007D6E86"/>
    <w:rsid w:val="007E5B39"/>
    <w:rsid w:val="00806B3B"/>
    <w:rsid w:val="008115CD"/>
    <w:rsid w:val="00811957"/>
    <w:rsid w:val="00813544"/>
    <w:rsid w:val="008240E8"/>
    <w:rsid w:val="0082410D"/>
    <w:rsid w:val="008268E0"/>
    <w:rsid w:val="0083664B"/>
    <w:rsid w:val="00840B7E"/>
    <w:rsid w:val="00841639"/>
    <w:rsid w:val="00854CF5"/>
    <w:rsid w:val="00862C47"/>
    <w:rsid w:val="00864804"/>
    <w:rsid w:val="0086599A"/>
    <w:rsid w:val="008917DF"/>
    <w:rsid w:val="008959EB"/>
    <w:rsid w:val="008A0976"/>
    <w:rsid w:val="008A0FAA"/>
    <w:rsid w:val="008A1DE3"/>
    <w:rsid w:val="008A2DA9"/>
    <w:rsid w:val="008A63A1"/>
    <w:rsid w:val="008B0EBB"/>
    <w:rsid w:val="008B270F"/>
    <w:rsid w:val="008B341C"/>
    <w:rsid w:val="008B500A"/>
    <w:rsid w:val="008C047E"/>
    <w:rsid w:val="008D0C53"/>
    <w:rsid w:val="008D4384"/>
    <w:rsid w:val="008E3DD3"/>
    <w:rsid w:val="00905261"/>
    <w:rsid w:val="00911873"/>
    <w:rsid w:val="009125F1"/>
    <w:rsid w:val="009301A1"/>
    <w:rsid w:val="009308F7"/>
    <w:rsid w:val="0093220F"/>
    <w:rsid w:val="00940A85"/>
    <w:rsid w:val="0094555F"/>
    <w:rsid w:val="009521E3"/>
    <w:rsid w:val="00953BE8"/>
    <w:rsid w:val="00956B18"/>
    <w:rsid w:val="00962B0D"/>
    <w:rsid w:val="00965530"/>
    <w:rsid w:val="009763C1"/>
    <w:rsid w:val="009809E6"/>
    <w:rsid w:val="00980CB4"/>
    <w:rsid w:val="009819C1"/>
    <w:rsid w:val="00985805"/>
    <w:rsid w:val="00993614"/>
    <w:rsid w:val="00994AF2"/>
    <w:rsid w:val="00997589"/>
    <w:rsid w:val="009B5585"/>
    <w:rsid w:val="009B7D5F"/>
    <w:rsid w:val="009C2597"/>
    <w:rsid w:val="009C3A79"/>
    <w:rsid w:val="009D1FE2"/>
    <w:rsid w:val="009D4B07"/>
    <w:rsid w:val="009D7032"/>
    <w:rsid w:val="009E6E3F"/>
    <w:rsid w:val="009F1A56"/>
    <w:rsid w:val="009F7E5E"/>
    <w:rsid w:val="00A023D2"/>
    <w:rsid w:val="00A050A7"/>
    <w:rsid w:val="00A05612"/>
    <w:rsid w:val="00A06944"/>
    <w:rsid w:val="00A07082"/>
    <w:rsid w:val="00A22D18"/>
    <w:rsid w:val="00A30ADE"/>
    <w:rsid w:val="00A31505"/>
    <w:rsid w:val="00A3153D"/>
    <w:rsid w:val="00A32DA2"/>
    <w:rsid w:val="00A369D2"/>
    <w:rsid w:val="00A37862"/>
    <w:rsid w:val="00A44F09"/>
    <w:rsid w:val="00A5050D"/>
    <w:rsid w:val="00A6390C"/>
    <w:rsid w:val="00A6478B"/>
    <w:rsid w:val="00A67DD2"/>
    <w:rsid w:val="00A71B6B"/>
    <w:rsid w:val="00A72A77"/>
    <w:rsid w:val="00A73A7B"/>
    <w:rsid w:val="00A755EB"/>
    <w:rsid w:val="00A829EF"/>
    <w:rsid w:val="00A87A73"/>
    <w:rsid w:val="00A90AF7"/>
    <w:rsid w:val="00A92164"/>
    <w:rsid w:val="00A96623"/>
    <w:rsid w:val="00A968ED"/>
    <w:rsid w:val="00A96BBD"/>
    <w:rsid w:val="00AA14C8"/>
    <w:rsid w:val="00AA2DF8"/>
    <w:rsid w:val="00AA40E3"/>
    <w:rsid w:val="00AA528F"/>
    <w:rsid w:val="00AA5CEC"/>
    <w:rsid w:val="00AB05AF"/>
    <w:rsid w:val="00AB06FE"/>
    <w:rsid w:val="00AC5CBD"/>
    <w:rsid w:val="00AD1B83"/>
    <w:rsid w:val="00AD39CE"/>
    <w:rsid w:val="00AD5C34"/>
    <w:rsid w:val="00AD5E48"/>
    <w:rsid w:val="00AE09D5"/>
    <w:rsid w:val="00AE2BD6"/>
    <w:rsid w:val="00AF009E"/>
    <w:rsid w:val="00B02EDC"/>
    <w:rsid w:val="00B04E25"/>
    <w:rsid w:val="00B077E5"/>
    <w:rsid w:val="00B1201B"/>
    <w:rsid w:val="00B13241"/>
    <w:rsid w:val="00B25DC0"/>
    <w:rsid w:val="00B27993"/>
    <w:rsid w:val="00B27B0C"/>
    <w:rsid w:val="00B40524"/>
    <w:rsid w:val="00B52639"/>
    <w:rsid w:val="00B543D0"/>
    <w:rsid w:val="00B55A93"/>
    <w:rsid w:val="00B72C95"/>
    <w:rsid w:val="00B7635E"/>
    <w:rsid w:val="00B76B1E"/>
    <w:rsid w:val="00B81E38"/>
    <w:rsid w:val="00B81FF5"/>
    <w:rsid w:val="00B86C06"/>
    <w:rsid w:val="00B879F8"/>
    <w:rsid w:val="00B90C78"/>
    <w:rsid w:val="00B92E84"/>
    <w:rsid w:val="00B931EC"/>
    <w:rsid w:val="00BA2E3B"/>
    <w:rsid w:val="00BA32AF"/>
    <w:rsid w:val="00BA5876"/>
    <w:rsid w:val="00BB3AC7"/>
    <w:rsid w:val="00BC1F49"/>
    <w:rsid w:val="00BD1E9C"/>
    <w:rsid w:val="00BD2D5E"/>
    <w:rsid w:val="00BD4360"/>
    <w:rsid w:val="00BD5F5D"/>
    <w:rsid w:val="00BE08D3"/>
    <w:rsid w:val="00BE0AB4"/>
    <w:rsid w:val="00BE235A"/>
    <w:rsid w:val="00BE46EC"/>
    <w:rsid w:val="00BF3650"/>
    <w:rsid w:val="00BF3F73"/>
    <w:rsid w:val="00C07706"/>
    <w:rsid w:val="00C12FD7"/>
    <w:rsid w:val="00C21C54"/>
    <w:rsid w:val="00C258FD"/>
    <w:rsid w:val="00C30900"/>
    <w:rsid w:val="00C328D8"/>
    <w:rsid w:val="00C32B50"/>
    <w:rsid w:val="00C363F2"/>
    <w:rsid w:val="00C476D2"/>
    <w:rsid w:val="00C51415"/>
    <w:rsid w:val="00C5192D"/>
    <w:rsid w:val="00C5379D"/>
    <w:rsid w:val="00C53DAF"/>
    <w:rsid w:val="00C55DF8"/>
    <w:rsid w:val="00C573AE"/>
    <w:rsid w:val="00C631AB"/>
    <w:rsid w:val="00C74CF7"/>
    <w:rsid w:val="00C80EEF"/>
    <w:rsid w:val="00C817A6"/>
    <w:rsid w:val="00C97A33"/>
    <w:rsid w:val="00CB4901"/>
    <w:rsid w:val="00CB4956"/>
    <w:rsid w:val="00CC5C61"/>
    <w:rsid w:val="00CD68B2"/>
    <w:rsid w:val="00CE2632"/>
    <w:rsid w:val="00CF6843"/>
    <w:rsid w:val="00D13D81"/>
    <w:rsid w:val="00D206AC"/>
    <w:rsid w:val="00D21484"/>
    <w:rsid w:val="00D24DA1"/>
    <w:rsid w:val="00D26097"/>
    <w:rsid w:val="00D31CC8"/>
    <w:rsid w:val="00D32215"/>
    <w:rsid w:val="00D355FB"/>
    <w:rsid w:val="00D43169"/>
    <w:rsid w:val="00D460F5"/>
    <w:rsid w:val="00D5132F"/>
    <w:rsid w:val="00D61763"/>
    <w:rsid w:val="00D63346"/>
    <w:rsid w:val="00D849D2"/>
    <w:rsid w:val="00D922F6"/>
    <w:rsid w:val="00DB0924"/>
    <w:rsid w:val="00DB6496"/>
    <w:rsid w:val="00DB70C6"/>
    <w:rsid w:val="00DB7F47"/>
    <w:rsid w:val="00DC69F1"/>
    <w:rsid w:val="00DC7A7E"/>
    <w:rsid w:val="00DD0FD1"/>
    <w:rsid w:val="00DD4D9C"/>
    <w:rsid w:val="00DE5284"/>
    <w:rsid w:val="00DF2D06"/>
    <w:rsid w:val="00DF3E8E"/>
    <w:rsid w:val="00E02FB4"/>
    <w:rsid w:val="00E11829"/>
    <w:rsid w:val="00E12049"/>
    <w:rsid w:val="00E2058D"/>
    <w:rsid w:val="00E25A20"/>
    <w:rsid w:val="00E2744A"/>
    <w:rsid w:val="00E41DBF"/>
    <w:rsid w:val="00E469AB"/>
    <w:rsid w:val="00E63157"/>
    <w:rsid w:val="00E64479"/>
    <w:rsid w:val="00E67B03"/>
    <w:rsid w:val="00E7273B"/>
    <w:rsid w:val="00E745A9"/>
    <w:rsid w:val="00E85152"/>
    <w:rsid w:val="00E93344"/>
    <w:rsid w:val="00E96864"/>
    <w:rsid w:val="00EA63CA"/>
    <w:rsid w:val="00EA7C64"/>
    <w:rsid w:val="00EB2BB5"/>
    <w:rsid w:val="00EC0F46"/>
    <w:rsid w:val="00EC14BA"/>
    <w:rsid w:val="00EC7B25"/>
    <w:rsid w:val="00ED118E"/>
    <w:rsid w:val="00ED3D0A"/>
    <w:rsid w:val="00ED512C"/>
    <w:rsid w:val="00ED62BD"/>
    <w:rsid w:val="00ED6569"/>
    <w:rsid w:val="00ED7D93"/>
    <w:rsid w:val="00EE41F0"/>
    <w:rsid w:val="00EE7560"/>
    <w:rsid w:val="00EF77CD"/>
    <w:rsid w:val="00F01AB4"/>
    <w:rsid w:val="00F04CAF"/>
    <w:rsid w:val="00F064B6"/>
    <w:rsid w:val="00F12736"/>
    <w:rsid w:val="00F144E9"/>
    <w:rsid w:val="00F21874"/>
    <w:rsid w:val="00F30AC8"/>
    <w:rsid w:val="00F3174A"/>
    <w:rsid w:val="00F329AF"/>
    <w:rsid w:val="00F37B61"/>
    <w:rsid w:val="00F40B93"/>
    <w:rsid w:val="00F42266"/>
    <w:rsid w:val="00F425E0"/>
    <w:rsid w:val="00F42A3D"/>
    <w:rsid w:val="00F44163"/>
    <w:rsid w:val="00F4424A"/>
    <w:rsid w:val="00F47F1F"/>
    <w:rsid w:val="00F527BE"/>
    <w:rsid w:val="00F5739A"/>
    <w:rsid w:val="00F6159D"/>
    <w:rsid w:val="00F6192F"/>
    <w:rsid w:val="00F64DB3"/>
    <w:rsid w:val="00F66EC1"/>
    <w:rsid w:val="00F6792F"/>
    <w:rsid w:val="00F80D4E"/>
    <w:rsid w:val="00F83D94"/>
    <w:rsid w:val="00F84FB8"/>
    <w:rsid w:val="00F94729"/>
    <w:rsid w:val="00FB3279"/>
    <w:rsid w:val="00FB41A5"/>
    <w:rsid w:val="00FD548D"/>
    <w:rsid w:val="00FE10B8"/>
    <w:rsid w:val="00FE2B07"/>
    <w:rsid w:val="00FE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8A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D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B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A06944"/>
  </w:style>
  <w:style w:type="paragraph" w:styleId="NormalWeb">
    <w:name w:val="Normal (Web)"/>
    <w:basedOn w:val="Normal"/>
    <w:uiPriority w:val="99"/>
    <w:unhideWhenUsed/>
    <w:rsid w:val="00201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542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905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D1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F44163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1371D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1D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71D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1D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1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1D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1DF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7318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D2D5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DC7A7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D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B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A06944"/>
  </w:style>
  <w:style w:type="paragraph" w:styleId="NormalWeb">
    <w:name w:val="Normal (Web)"/>
    <w:basedOn w:val="Normal"/>
    <w:uiPriority w:val="99"/>
    <w:unhideWhenUsed/>
    <w:rsid w:val="00201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542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905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D1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F44163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1371D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1D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71D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1D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1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1D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1DF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7318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D2D5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DC7A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5723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859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bicomp.org/ubicomp2015/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hyperlink" Target="http://pac.cs.cornell.edu/pubs/ubicomp_mybehavior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mathworks.com/help/supportpkg/iossensor/ug/get-started-with-apple-ios-sensor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health.jmir.org/article/viewFile/mhealth_v3i2e42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Tin</b:Tag>
    <b:SourceType>JournalArticle</b:SourceType>
    <b:Guid>{11550B89-E7FD-4A14-8054-02978A116B7C}</b:Guid>
    <b:Author>
      <b:Author>
        <b:NameList>
          <b:Person>
            <b:Last>Ho</b:Last>
            <b:First>Tin</b:First>
            <b:Middle>kam</b:Middle>
          </b:Person>
        </b:NameList>
      </b:Author>
    </b:Author>
    <b:Title>cite complexity measure of supervised classification problems</b:Title>
    <b:RefOrder>2</b:RefOrder>
  </b:Source>
  <b:Source>
    <b:Tag>1TK</b:Tag>
    <b:SourceType>JournalArticle</b:SourceType>
    <b:Guid>{4A949003-DACC-4811-92B7-7E9F61B26F42}</b:Guid>
    <b:Title>1.	T.K. Ho and M. Basu. Complexity measures of supervised classification problems, IEEE Transactions on Pattern Analysis and Machine Intelligence, 24(3) pp. 289-300, 2002.</b:Title>
    <b:RefOrder>1</b:RefOrder>
  </b:Source>
</b:Sources>
</file>

<file path=customXml/itemProps1.xml><?xml version="1.0" encoding="utf-8"?>
<ds:datastoreItem xmlns:ds="http://schemas.openxmlformats.org/officeDocument/2006/customXml" ds:itemID="{F2300C5A-812F-4249-9A70-E97D91B03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4924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 Akter</dc:creator>
  <cp:lastModifiedBy>vivya kalidindi</cp:lastModifiedBy>
  <cp:revision>3</cp:revision>
  <cp:lastPrinted>2016-08-26T04:15:00Z</cp:lastPrinted>
  <dcterms:created xsi:type="dcterms:W3CDTF">2018-09-18T21:36:00Z</dcterms:created>
  <dcterms:modified xsi:type="dcterms:W3CDTF">2018-09-18T22:20:00Z</dcterms:modified>
</cp:coreProperties>
</file>